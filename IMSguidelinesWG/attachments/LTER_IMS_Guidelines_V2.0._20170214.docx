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805A41" w14:textId="77777777" w:rsidR="00311C04" w:rsidRDefault="00307CF2">
      <w:pPr>
        <w:widowControl w:val="0"/>
        <w:spacing w:after="0" w:line="240" w:lineRule="auto"/>
      </w:pPr>
      <w:bookmarkStart w:id="0" w:name="_gjdgxs" w:colFirst="0" w:colLast="0"/>
      <w:bookmarkEnd w:id="0"/>
      <w:r>
        <w:rPr>
          <w:rFonts w:ascii="Times New Roman" w:eastAsia="Times New Roman" w:hAnsi="Times New Roman" w:cs="Times New Roman"/>
          <w:b/>
          <w:sz w:val="32"/>
          <w:szCs w:val="32"/>
        </w:rPr>
        <w:t>Guidelines for LTER Information Management Systems</w:t>
      </w:r>
    </w:p>
    <w:p w14:paraId="0A135140" w14:textId="77777777" w:rsidR="00311C04" w:rsidRDefault="00311C04">
      <w:pPr>
        <w:widowControl w:val="0"/>
        <w:spacing w:after="0" w:line="287" w:lineRule="auto"/>
      </w:pPr>
    </w:p>
    <w:p w14:paraId="2220AB5D" w14:textId="77777777" w:rsidR="00311C04" w:rsidRDefault="00307CF2">
      <w:pPr>
        <w:widowControl w:val="0"/>
        <w:spacing w:after="0" w:line="240" w:lineRule="auto"/>
      </w:pPr>
      <w:r>
        <w:rPr>
          <w:rFonts w:ascii="Times New Roman" w:eastAsia="Times New Roman" w:hAnsi="Times New Roman" w:cs="Times New Roman"/>
          <w:sz w:val="24"/>
          <w:szCs w:val="24"/>
        </w:rPr>
        <w:t>Version 2.0   XX Month, 2017</w:t>
      </w:r>
    </w:p>
    <w:p w14:paraId="5A5AE194" w14:textId="77777777" w:rsidR="00311C04" w:rsidRDefault="00311C04">
      <w:pPr>
        <w:widowControl w:val="0"/>
        <w:spacing w:after="0" w:line="200" w:lineRule="auto"/>
      </w:pPr>
    </w:p>
    <w:p w14:paraId="6B8CDFF3" w14:textId="77777777" w:rsidR="00311C04" w:rsidRDefault="00311C04">
      <w:pPr>
        <w:widowControl w:val="0"/>
        <w:spacing w:after="0" w:line="352" w:lineRule="auto"/>
      </w:pPr>
    </w:p>
    <w:p w14:paraId="167870C8" w14:textId="77777777" w:rsidR="00311C04" w:rsidRDefault="00307CF2">
      <w:pPr>
        <w:widowControl w:val="0"/>
        <w:spacing w:after="0" w:line="240" w:lineRule="auto"/>
      </w:pPr>
      <w:r>
        <w:rPr>
          <w:rFonts w:ascii="Times New Roman" w:eastAsia="Times New Roman" w:hAnsi="Times New Roman" w:cs="Times New Roman"/>
          <w:sz w:val="24"/>
          <w:szCs w:val="24"/>
        </w:rPr>
        <w:t>INTRODUCTION</w:t>
      </w:r>
    </w:p>
    <w:p w14:paraId="258B53BE" w14:textId="77777777" w:rsidR="00311C04" w:rsidRDefault="00311C04">
      <w:pPr>
        <w:widowControl w:val="0"/>
        <w:spacing w:after="0" w:line="276" w:lineRule="auto"/>
      </w:pPr>
    </w:p>
    <w:p w14:paraId="6D186481" w14:textId="4E063C27" w:rsidR="00311C04" w:rsidRDefault="00307CF2">
      <w:pPr>
        <w:widowControl w:val="0"/>
        <w:spacing w:after="0" w:line="246" w:lineRule="auto"/>
      </w:pPr>
      <w:r>
        <w:rPr>
          <w:rFonts w:ascii="Times New Roman" w:eastAsia="Times New Roman" w:hAnsi="Times New Roman" w:cs="Times New Roman"/>
          <w:sz w:val="24"/>
          <w:szCs w:val="24"/>
        </w:rPr>
        <w:t xml:space="preserve">This document (Version 2.0) was created by the LTER Information Managers Committee, vetted by the LTER Science Council, and approved by the LTER Executive Board on DDMMYYY, and builds on a previous version [1]. This document provides guidelines for Information Management Systems at LTER sites. </w:t>
      </w:r>
      <w:ins w:id="1" w:author="Kristin Vanderbilt" w:date="2017-02-14T16:03:00Z">
        <w:r w:rsidR="00515D35">
          <w:rPr>
            <w:rFonts w:ascii="Times New Roman" w:eastAsia="Times New Roman" w:hAnsi="Times New Roman" w:cs="Times New Roman"/>
            <w:sz w:val="24"/>
            <w:szCs w:val="24"/>
          </w:rPr>
          <w:t xml:space="preserve"> </w:t>
        </w:r>
      </w:ins>
      <w:ins w:id="2" w:author="Kristin Vanderbilt" w:date="2017-02-14T16:08:00Z">
        <w:r w:rsidR="005C53D8" w:rsidRPr="00042AD8">
          <w:rPr>
            <w:rFonts w:ascii="Times New Roman" w:eastAsia="Times New Roman" w:hAnsi="Times New Roman" w:cs="Times New Roman"/>
            <w:sz w:val="24"/>
            <w:szCs w:val="24"/>
            <w:highlight w:val="yellow"/>
            <w:rPrChange w:id="3" w:author="Kristin Vanderbilt" w:date="2017-02-14T16:35:00Z">
              <w:rPr>
                <w:rFonts w:ascii="Times New Roman" w:eastAsia="Times New Roman" w:hAnsi="Times New Roman" w:cs="Times New Roman"/>
                <w:sz w:val="24"/>
                <w:szCs w:val="24"/>
              </w:rPr>
            </w:rPrChange>
          </w:rPr>
          <w:t>It is meant to define good practices</w:t>
        </w:r>
      </w:ins>
      <w:ins w:id="4" w:author="Kristin Vanderbilt" w:date="2017-02-14T16:11:00Z">
        <w:r w:rsidR="005C53D8" w:rsidRPr="00042AD8">
          <w:rPr>
            <w:rFonts w:ascii="Times New Roman" w:eastAsia="Times New Roman" w:hAnsi="Times New Roman" w:cs="Times New Roman"/>
            <w:sz w:val="24"/>
            <w:szCs w:val="24"/>
            <w:highlight w:val="yellow"/>
            <w:rPrChange w:id="5" w:author="Kristin Vanderbilt" w:date="2017-02-14T16:35:00Z">
              <w:rPr>
                <w:rFonts w:ascii="Times New Roman" w:eastAsia="Times New Roman" w:hAnsi="Times New Roman" w:cs="Times New Roman"/>
                <w:sz w:val="24"/>
                <w:szCs w:val="24"/>
              </w:rPr>
            </w:rPrChange>
          </w:rPr>
          <w:t xml:space="preserve"> for </w:t>
        </w:r>
      </w:ins>
      <w:ins w:id="6" w:author="Kristin Vanderbilt" w:date="2017-02-14T16:08:00Z">
        <w:r w:rsidR="00515D35" w:rsidRPr="00042AD8">
          <w:rPr>
            <w:rFonts w:ascii="Times New Roman" w:eastAsia="Times New Roman" w:hAnsi="Times New Roman" w:cs="Times New Roman"/>
            <w:sz w:val="24"/>
            <w:szCs w:val="24"/>
            <w:highlight w:val="yellow"/>
            <w:rPrChange w:id="7" w:author="Kristin Vanderbilt" w:date="2017-02-14T16:35:00Z">
              <w:rPr>
                <w:rFonts w:ascii="Times New Roman" w:eastAsia="Times New Roman" w:hAnsi="Times New Roman" w:cs="Times New Roman"/>
                <w:sz w:val="24"/>
                <w:szCs w:val="24"/>
              </w:rPr>
            </w:rPrChange>
          </w:rPr>
          <w:t>LTER site information management system</w:t>
        </w:r>
      </w:ins>
      <w:ins w:id="8" w:author="Kristin Vanderbilt" w:date="2017-02-14T16:11:00Z">
        <w:r w:rsidR="005C53D8" w:rsidRPr="00042AD8">
          <w:rPr>
            <w:rFonts w:ascii="Times New Roman" w:eastAsia="Times New Roman" w:hAnsi="Times New Roman" w:cs="Times New Roman"/>
            <w:sz w:val="24"/>
            <w:szCs w:val="24"/>
            <w:highlight w:val="yellow"/>
            <w:rPrChange w:id="9" w:author="Kristin Vanderbilt" w:date="2017-02-14T16:35:00Z">
              <w:rPr>
                <w:rFonts w:ascii="Times New Roman" w:eastAsia="Times New Roman" w:hAnsi="Times New Roman" w:cs="Times New Roman"/>
                <w:sz w:val="24"/>
                <w:szCs w:val="24"/>
              </w:rPr>
            </w:rPrChange>
          </w:rPr>
          <w:t>s</w:t>
        </w:r>
      </w:ins>
      <w:ins w:id="10" w:author="Kristin Vanderbilt" w:date="2017-02-14T16:08:00Z">
        <w:r w:rsidR="005C53D8" w:rsidRPr="00042AD8">
          <w:rPr>
            <w:rFonts w:ascii="Times New Roman" w:eastAsia="Times New Roman" w:hAnsi="Times New Roman" w:cs="Times New Roman"/>
            <w:sz w:val="24"/>
            <w:szCs w:val="24"/>
            <w:highlight w:val="yellow"/>
            <w:rPrChange w:id="11" w:author="Kristin Vanderbilt" w:date="2017-02-14T16:35:00Z">
              <w:rPr>
                <w:rFonts w:ascii="Times New Roman" w:eastAsia="Times New Roman" w:hAnsi="Times New Roman" w:cs="Times New Roman"/>
                <w:sz w:val="24"/>
                <w:szCs w:val="24"/>
              </w:rPr>
            </w:rPrChange>
          </w:rPr>
          <w:t xml:space="preserve"> </w:t>
        </w:r>
        <w:r w:rsidR="00515D35" w:rsidRPr="00042AD8">
          <w:rPr>
            <w:rFonts w:ascii="Times New Roman" w:eastAsia="Times New Roman" w:hAnsi="Times New Roman" w:cs="Times New Roman"/>
            <w:sz w:val="24"/>
            <w:szCs w:val="24"/>
            <w:highlight w:val="yellow"/>
            <w:rPrChange w:id="12" w:author="Kristin Vanderbilt" w:date="2017-02-14T16:35:00Z">
              <w:rPr>
                <w:rFonts w:ascii="Times New Roman" w:eastAsia="Times New Roman" w:hAnsi="Times New Roman" w:cs="Times New Roman"/>
                <w:sz w:val="24"/>
                <w:szCs w:val="24"/>
              </w:rPr>
            </w:rPrChange>
          </w:rPr>
          <w:t xml:space="preserve">for its intended audience of </w:t>
        </w:r>
        <w:r w:rsidR="00042AD8">
          <w:rPr>
            <w:rFonts w:ascii="Times New Roman" w:eastAsia="Times New Roman" w:hAnsi="Times New Roman" w:cs="Times New Roman"/>
            <w:sz w:val="24"/>
            <w:szCs w:val="24"/>
            <w:highlight w:val="yellow"/>
            <w:rPrChange w:id="13" w:author="Kristin Vanderbilt" w:date="2017-02-14T16:35:00Z">
              <w:rPr>
                <w:rFonts w:ascii="Times New Roman" w:eastAsia="Times New Roman" w:hAnsi="Times New Roman" w:cs="Times New Roman"/>
                <w:sz w:val="24"/>
                <w:szCs w:val="24"/>
                <w:highlight w:val="yellow"/>
              </w:rPr>
            </w:rPrChange>
          </w:rPr>
          <w:t xml:space="preserve">site PIs and </w:t>
        </w:r>
        <w:r w:rsidR="00515D35" w:rsidRPr="00042AD8">
          <w:rPr>
            <w:rFonts w:ascii="Times New Roman" w:eastAsia="Times New Roman" w:hAnsi="Times New Roman" w:cs="Times New Roman"/>
            <w:sz w:val="24"/>
            <w:szCs w:val="24"/>
            <w:highlight w:val="yellow"/>
            <w:rPrChange w:id="14" w:author="Kristin Vanderbilt" w:date="2017-02-14T16:35:00Z">
              <w:rPr>
                <w:rFonts w:ascii="Times New Roman" w:eastAsia="Times New Roman" w:hAnsi="Times New Roman" w:cs="Times New Roman"/>
                <w:sz w:val="24"/>
                <w:szCs w:val="24"/>
              </w:rPr>
            </w:rPrChange>
          </w:rPr>
          <w:t>information managers</w:t>
        </w:r>
      </w:ins>
      <w:ins w:id="15" w:author="Kristin Vanderbilt" w:date="2017-02-14T16:10:00Z">
        <w:r w:rsidR="00042AD8">
          <w:rPr>
            <w:rFonts w:ascii="Times New Roman" w:eastAsia="Times New Roman" w:hAnsi="Times New Roman" w:cs="Times New Roman"/>
            <w:sz w:val="24"/>
            <w:szCs w:val="24"/>
            <w:highlight w:val="yellow"/>
            <w:rPrChange w:id="16" w:author="Kristin Vanderbilt" w:date="2017-02-14T16:35:00Z">
              <w:rPr>
                <w:rFonts w:ascii="Times New Roman" w:eastAsia="Times New Roman" w:hAnsi="Times New Roman" w:cs="Times New Roman"/>
                <w:sz w:val="24"/>
                <w:szCs w:val="24"/>
                <w:highlight w:val="yellow"/>
              </w:rPr>
            </w:rPrChange>
          </w:rPr>
          <w:t>.</w:t>
        </w:r>
        <w:r w:rsidR="005C53D8">
          <w:rPr>
            <w:rFonts w:ascii="Times New Roman" w:eastAsia="Times New Roman" w:hAnsi="Times New Roman" w:cs="Times New Roman"/>
            <w:sz w:val="24"/>
            <w:szCs w:val="24"/>
          </w:rPr>
          <w:t xml:space="preserve">   </w:t>
        </w:r>
      </w:ins>
    </w:p>
    <w:p w14:paraId="5BD4A9D0" w14:textId="77777777" w:rsidR="00311C04" w:rsidRDefault="00311C04">
      <w:pPr>
        <w:widowControl w:val="0"/>
        <w:spacing w:after="0" w:line="246" w:lineRule="auto"/>
      </w:pPr>
    </w:p>
    <w:p w14:paraId="088381A2" w14:textId="41FB485F" w:rsidR="00311C04" w:rsidRDefault="00307CF2">
      <w:pPr>
        <w:widowControl w:val="0"/>
        <w:spacing w:after="0" w:line="245" w:lineRule="auto"/>
        <w:ind w:right="680"/>
      </w:pPr>
      <w:r>
        <w:rPr>
          <w:rFonts w:ascii="Times New Roman" w:eastAsia="Times New Roman" w:hAnsi="Times New Roman" w:cs="Times New Roman"/>
          <w:sz w:val="24"/>
          <w:szCs w:val="24"/>
        </w:rPr>
        <w:t>The goal of an Information Management System is to support site, network and overall ecological science by (1) facilitating access to data and metadata by LTER scientists, the scientific community, and the public, in order to enable new scientific discoveries and their applications; (2) by ensuring the integrity, security, and usability of those data and metadata for future generations; and (3) by increasing the efficiency of operations within an LTER site.  LTER information management provides important linkages between scientists and the general public by providing a complex mix of information resources (e.g., photos, data, research summaries, publications).</w:t>
      </w:r>
      <w:r w:rsidR="00C8290A">
        <w:rPr>
          <w:rFonts w:ascii="Times New Roman" w:eastAsia="Times New Roman" w:hAnsi="Times New Roman" w:cs="Times New Roman"/>
          <w:sz w:val="24"/>
          <w:szCs w:val="24"/>
        </w:rPr>
        <w:t xml:space="preserve">  </w:t>
      </w:r>
      <w:r w:rsidR="00290420" w:rsidRPr="005C53D8">
        <w:rPr>
          <w:rFonts w:ascii="Times New Roman" w:eastAsia="Times New Roman" w:hAnsi="Times New Roman" w:cs="Times New Roman"/>
          <w:sz w:val="24"/>
          <w:szCs w:val="24"/>
          <w:highlight w:val="yellow"/>
          <w:rPrChange w:id="17" w:author="Kristin Vanderbilt" w:date="2017-02-14T16:14:00Z">
            <w:rPr>
              <w:rFonts w:ascii="Times New Roman" w:eastAsia="Times New Roman" w:hAnsi="Times New Roman" w:cs="Times New Roman"/>
              <w:sz w:val="24"/>
              <w:szCs w:val="24"/>
            </w:rPr>
          </w:rPrChange>
        </w:rPr>
        <w:t xml:space="preserve">It </w:t>
      </w:r>
      <w:r w:rsidR="00340BE8" w:rsidRPr="005C53D8">
        <w:rPr>
          <w:rFonts w:ascii="Times New Roman" w:eastAsia="Times New Roman" w:hAnsi="Times New Roman" w:cs="Times New Roman"/>
          <w:sz w:val="24"/>
          <w:szCs w:val="24"/>
          <w:highlight w:val="yellow"/>
          <w:rPrChange w:id="18" w:author="Kristin Vanderbilt" w:date="2017-02-14T16:14:00Z">
            <w:rPr>
              <w:rFonts w:ascii="Times New Roman" w:eastAsia="Times New Roman" w:hAnsi="Times New Roman" w:cs="Times New Roman"/>
              <w:sz w:val="24"/>
              <w:szCs w:val="24"/>
            </w:rPr>
          </w:rPrChange>
        </w:rPr>
        <w:t xml:space="preserve">also </w:t>
      </w:r>
      <w:r w:rsidR="00C8290A" w:rsidRPr="005C53D8">
        <w:rPr>
          <w:rFonts w:ascii="Times New Roman" w:eastAsia="Times New Roman" w:hAnsi="Times New Roman" w:cs="Times New Roman"/>
          <w:sz w:val="24"/>
          <w:szCs w:val="24"/>
          <w:highlight w:val="yellow"/>
          <w:rPrChange w:id="19" w:author="Kristin Vanderbilt" w:date="2017-02-14T16:14:00Z">
            <w:rPr>
              <w:rFonts w:ascii="Times New Roman" w:eastAsia="Times New Roman" w:hAnsi="Times New Roman" w:cs="Times New Roman"/>
              <w:sz w:val="24"/>
              <w:szCs w:val="24"/>
            </w:rPr>
          </w:rPrChange>
        </w:rPr>
        <w:t xml:space="preserve">ensures that LTER data </w:t>
      </w:r>
      <w:r w:rsidR="00340BE8" w:rsidRPr="005C53D8">
        <w:rPr>
          <w:rFonts w:ascii="Times New Roman" w:eastAsia="Times New Roman" w:hAnsi="Times New Roman" w:cs="Times New Roman"/>
          <w:sz w:val="24"/>
          <w:szCs w:val="24"/>
          <w:highlight w:val="yellow"/>
          <w:rPrChange w:id="20" w:author="Kristin Vanderbilt" w:date="2017-02-14T16:14:00Z">
            <w:rPr>
              <w:rFonts w:ascii="Times New Roman" w:eastAsia="Times New Roman" w:hAnsi="Times New Roman" w:cs="Times New Roman"/>
              <w:sz w:val="24"/>
              <w:szCs w:val="24"/>
            </w:rPr>
          </w:rPrChange>
        </w:rPr>
        <w:t>are accessible now and in the future by submitting them</w:t>
      </w:r>
      <w:r w:rsidR="00C8290A" w:rsidRPr="005C53D8">
        <w:rPr>
          <w:rFonts w:ascii="Times New Roman" w:eastAsia="Times New Roman" w:hAnsi="Times New Roman" w:cs="Times New Roman"/>
          <w:sz w:val="24"/>
          <w:szCs w:val="24"/>
          <w:highlight w:val="yellow"/>
          <w:rPrChange w:id="21" w:author="Kristin Vanderbilt" w:date="2017-02-14T16:14:00Z">
            <w:rPr>
              <w:rFonts w:ascii="Times New Roman" w:eastAsia="Times New Roman" w:hAnsi="Times New Roman" w:cs="Times New Roman"/>
              <w:sz w:val="24"/>
              <w:szCs w:val="24"/>
            </w:rPr>
          </w:rPrChange>
        </w:rPr>
        <w:t xml:space="preserve"> to a recognized data repository that provides immutability, versioning, data security and public access.</w:t>
      </w:r>
      <w:r w:rsidR="00C8290A">
        <w:rPr>
          <w:rFonts w:ascii="Times New Roman" w:eastAsia="Times New Roman" w:hAnsi="Times New Roman" w:cs="Times New Roman"/>
          <w:sz w:val="24"/>
          <w:szCs w:val="24"/>
        </w:rPr>
        <w:t xml:space="preserve">   </w:t>
      </w:r>
    </w:p>
    <w:p w14:paraId="3810DB00" w14:textId="77777777" w:rsidR="00311C04" w:rsidRDefault="00311C04">
      <w:pPr>
        <w:widowControl w:val="0"/>
        <w:spacing w:after="0" w:line="245" w:lineRule="auto"/>
        <w:ind w:right="680"/>
      </w:pPr>
    </w:p>
    <w:p w14:paraId="6B9170F1" w14:textId="77777777" w:rsidR="00720A4E" w:rsidRDefault="00307CF2">
      <w:pPr>
        <w:widowControl w:val="0"/>
        <w:spacing w:after="0" w:line="245" w:lineRule="auto"/>
        <w:ind w:right="680"/>
        <w:rPr>
          <w:ins w:id="22" w:author="Kristin Vanderbilt" w:date="2017-02-14T15:12: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successful Information Management System at an LTER site is created and maintained through the coordinated efforts of the Information Manager, other information technology staff, field and laboratory technicians, researchers, and site management. Such a system is comprised of hardware, software, and people and used to store and deliver scientific information. It is an integral part of the overall LTER science program at a site. </w:t>
      </w:r>
    </w:p>
    <w:p w14:paraId="2986CA01" w14:textId="77777777" w:rsidR="00720A4E" w:rsidRDefault="00720A4E">
      <w:pPr>
        <w:widowControl w:val="0"/>
        <w:spacing w:after="0" w:line="245" w:lineRule="auto"/>
        <w:ind w:right="680"/>
        <w:rPr>
          <w:ins w:id="23" w:author="Kristin Vanderbilt" w:date="2017-02-14T15:12:00Z"/>
          <w:rFonts w:ascii="Times New Roman" w:eastAsia="Times New Roman" w:hAnsi="Times New Roman" w:cs="Times New Roman"/>
          <w:sz w:val="24"/>
          <w:szCs w:val="24"/>
        </w:rPr>
      </w:pPr>
    </w:p>
    <w:p w14:paraId="79AE5CD9" w14:textId="37E2A690" w:rsidR="00311C04" w:rsidRDefault="00307CF2">
      <w:pPr>
        <w:widowControl w:val="0"/>
        <w:spacing w:after="0" w:line="245" w:lineRule="auto"/>
        <w:ind w:right="680"/>
      </w:pPr>
      <w:r>
        <w:rPr>
          <w:rFonts w:ascii="Times New Roman" w:eastAsia="Times New Roman" w:hAnsi="Times New Roman" w:cs="Times New Roman"/>
          <w:sz w:val="24"/>
          <w:szCs w:val="24"/>
        </w:rPr>
        <w:t xml:space="preserve">The guidelines below focus on functionality rather than implementation. </w:t>
      </w:r>
      <w:ins w:id="24" w:author="Kristin Vanderbilt" w:date="2017-02-14T15:11:00Z">
        <w:r w:rsidR="00720A4E">
          <w:rPr>
            <w:rFonts w:ascii="Times New Roman" w:eastAsia="Times New Roman" w:hAnsi="Times New Roman" w:cs="Times New Roman"/>
            <w:sz w:val="24"/>
            <w:szCs w:val="24"/>
          </w:rPr>
          <w:t xml:space="preserve"> </w:t>
        </w:r>
      </w:ins>
      <w:ins w:id="25" w:author="Kristin Vanderbilt" w:date="2017-02-14T15:14:00Z">
        <w:r w:rsidR="00720A4E">
          <w:rPr>
            <w:rFonts w:ascii="Times New Roman" w:eastAsia="Times New Roman" w:hAnsi="Times New Roman" w:cs="Times New Roman"/>
            <w:sz w:val="24"/>
            <w:szCs w:val="24"/>
          </w:rPr>
          <w:t xml:space="preserve">In the language of this document, </w:t>
        </w:r>
      </w:ins>
      <w:ins w:id="26" w:author="Kristin Vanderbilt" w:date="2017-02-14T15:28:00Z">
        <w:r w:rsidR="0021593B">
          <w:rPr>
            <w:rFonts w:ascii="Times New Roman" w:eastAsia="Times New Roman" w:hAnsi="Times New Roman" w:cs="Times New Roman"/>
            <w:sz w:val="24"/>
            <w:szCs w:val="24"/>
          </w:rPr>
          <w:t xml:space="preserve">a </w:t>
        </w:r>
      </w:ins>
      <w:ins w:id="27" w:author="Kristin Vanderbilt" w:date="2017-02-14T15:13:00Z">
        <w:r w:rsidR="00720A4E">
          <w:rPr>
            <w:rFonts w:ascii="Times New Roman" w:eastAsia="Times New Roman" w:hAnsi="Times New Roman" w:cs="Times New Roman"/>
            <w:sz w:val="24"/>
            <w:szCs w:val="24"/>
          </w:rPr>
          <w:t>f</w:t>
        </w:r>
        <w:r w:rsidR="0021593B">
          <w:rPr>
            <w:rFonts w:ascii="Times New Roman" w:eastAsia="Times New Roman" w:hAnsi="Times New Roman" w:cs="Times New Roman"/>
            <w:sz w:val="24"/>
            <w:szCs w:val="24"/>
          </w:rPr>
          <w:t>eature of an</w:t>
        </w:r>
        <w:r w:rsidR="00720A4E">
          <w:rPr>
            <w:rFonts w:ascii="Times New Roman" w:eastAsia="Times New Roman" w:hAnsi="Times New Roman" w:cs="Times New Roman"/>
            <w:sz w:val="24"/>
            <w:szCs w:val="24"/>
          </w:rPr>
          <w:t xml:space="preserve"> IMS that </w:t>
        </w:r>
        <w:r w:rsidR="0021593B">
          <w:rPr>
            <w:rFonts w:ascii="Times New Roman" w:eastAsia="Times New Roman" w:hAnsi="Times New Roman" w:cs="Times New Roman"/>
            <w:sz w:val="24"/>
            <w:szCs w:val="24"/>
          </w:rPr>
          <w:t>is</w:t>
        </w:r>
        <w:r w:rsidR="00720A4E">
          <w:rPr>
            <w:rFonts w:ascii="Times New Roman" w:eastAsia="Times New Roman" w:hAnsi="Times New Roman" w:cs="Times New Roman"/>
            <w:sz w:val="24"/>
            <w:szCs w:val="24"/>
          </w:rPr>
          <w:t xml:space="preserve"> essential ‘should’ be present</w:t>
        </w:r>
      </w:ins>
      <w:ins w:id="28" w:author="Kristin Vanderbilt" w:date="2017-02-14T15:14:00Z">
        <w:r w:rsidR="0021593B">
          <w:rPr>
            <w:rFonts w:ascii="Times New Roman" w:eastAsia="Times New Roman" w:hAnsi="Times New Roman" w:cs="Times New Roman"/>
            <w:sz w:val="24"/>
            <w:szCs w:val="24"/>
          </w:rPr>
          <w:t xml:space="preserve">.  A </w:t>
        </w:r>
      </w:ins>
      <w:ins w:id="29" w:author="Kristin Vanderbilt" w:date="2017-02-14T15:28:00Z">
        <w:r w:rsidR="0021593B">
          <w:rPr>
            <w:rFonts w:ascii="Times New Roman" w:eastAsia="Times New Roman" w:hAnsi="Times New Roman" w:cs="Times New Roman"/>
            <w:sz w:val="24"/>
            <w:szCs w:val="24"/>
          </w:rPr>
          <w:t>feature</w:t>
        </w:r>
      </w:ins>
      <w:ins w:id="30" w:author="Kristin Vanderbilt" w:date="2017-02-14T15:14:00Z">
        <w:r w:rsidR="00720A4E">
          <w:rPr>
            <w:rFonts w:ascii="Times New Roman" w:eastAsia="Times New Roman" w:hAnsi="Times New Roman" w:cs="Times New Roman"/>
            <w:sz w:val="24"/>
            <w:szCs w:val="24"/>
          </w:rPr>
          <w:t xml:space="preserve"> that</w:t>
        </w:r>
        <w:r w:rsidR="0021593B">
          <w:rPr>
            <w:rFonts w:ascii="Times New Roman" w:eastAsia="Times New Roman" w:hAnsi="Times New Roman" w:cs="Times New Roman"/>
            <w:sz w:val="24"/>
            <w:szCs w:val="24"/>
          </w:rPr>
          <w:t xml:space="preserve"> is</w:t>
        </w:r>
        <w:r w:rsidR="00720A4E">
          <w:rPr>
            <w:rFonts w:ascii="Times New Roman" w:eastAsia="Times New Roman" w:hAnsi="Times New Roman" w:cs="Times New Roman"/>
            <w:sz w:val="24"/>
            <w:szCs w:val="24"/>
          </w:rPr>
          <w:t xml:space="preserve"> nic</w:t>
        </w:r>
        <w:r w:rsidR="0021593B">
          <w:rPr>
            <w:rFonts w:ascii="Times New Roman" w:eastAsia="Times New Roman" w:hAnsi="Times New Roman" w:cs="Times New Roman"/>
            <w:sz w:val="24"/>
            <w:szCs w:val="24"/>
          </w:rPr>
          <w:t xml:space="preserve">e to have but not essential </w:t>
        </w:r>
      </w:ins>
      <w:ins w:id="31" w:author="Kristin Vanderbilt" w:date="2017-02-14T15:29:00Z">
        <w:r w:rsidR="0021593B">
          <w:rPr>
            <w:rFonts w:ascii="Times New Roman" w:eastAsia="Times New Roman" w:hAnsi="Times New Roman" w:cs="Times New Roman"/>
            <w:sz w:val="24"/>
            <w:szCs w:val="24"/>
          </w:rPr>
          <w:t xml:space="preserve">‘is </w:t>
        </w:r>
      </w:ins>
      <w:ins w:id="32" w:author="Kristin Vanderbilt" w:date="2017-02-14T15:15:00Z">
        <w:r w:rsidR="00720A4E">
          <w:rPr>
            <w:rFonts w:ascii="Times New Roman" w:eastAsia="Times New Roman" w:hAnsi="Times New Roman" w:cs="Times New Roman"/>
            <w:sz w:val="24"/>
            <w:szCs w:val="24"/>
          </w:rPr>
          <w:t xml:space="preserve">encouraged’.  </w:t>
        </w:r>
      </w:ins>
      <w:ins w:id="33" w:author="Kristin Vanderbilt" w:date="2017-02-14T15:13:00Z">
        <w:r w:rsidR="00720A4E">
          <w:rPr>
            <w:rFonts w:ascii="Times New Roman" w:eastAsia="Times New Roman" w:hAnsi="Times New Roman" w:cs="Times New Roman"/>
            <w:sz w:val="24"/>
            <w:szCs w:val="24"/>
          </w:rPr>
          <w:t xml:space="preserve"> </w:t>
        </w:r>
      </w:ins>
    </w:p>
    <w:p w14:paraId="312CE678" w14:textId="77777777" w:rsidR="00311C04" w:rsidRDefault="00311C04">
      <w:pPr>
        <w:widowControl w:val="0"/>
        <w:spacing w:after="0" w:line="245" w:lineRule="auto"/>
        <w:ind w:right="680"/>
      </w:pPr>
    </w:p>
    <w:p w14:paraId="22926A54" w14:textId="77777777" w:rsidR="00311C04" w:rsidRDefault="00307CF2">
      <w:pPr>
        <w:widowControl w:val="0"/>
        <w:spacing w:after="0" w:line="240" w:lineRule="auto"/>
      </w:pPr>
      <w:r>
        <w:rPr>
          <w:rFonts w:ascii="Times New Roman" w:eastAsia="Times New Roman" w:hAnsi="Times New Roman" w:cs="Times New Roman"/>
          <w:sz w:val="24"/>
          <w:szCs w:val="24"/>
        </w:rPr>
        <w:t>GUIDELINES</w:t>
      </w:r>
    </w:p>
    <w:p w14:paraId="6605DF19" w14:textId="77777777" w:rsidR="00311C04" w:rsidRDefault="00311C04">
      <w:pPr>
        <w:widowControl w:val="0"/>
        <w:spacing w:after="0" w:line="272" w:lineRule="auto"/>
      </w:pPr>
    </w:p>
    <w:p w14:paraId="0A4C9FF9" w14:textId="77777777" w:rsidR="00311C04" w:rsidRDefault="00307CF2">
      <w:pPr>
        <w:widowControl w:val="0"/>
        <w:numPr>
          <w:ilvl w:val="0"/>
          <w:numId w:val="3"/>
        </w:numPr>
        <w:spacing w:after="0" w:line="240" w:lineRule="auto"/>
        <w:ind w:left="300" w:hanging="3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Information Management System design and implementation </w:t>
      </w:r>
    </w:p>
    <w:p w14:paraId="38A1B76C" w14:textId="77777777" w:rsidR="00311C04" w:rsidRDefault="00311C04">
      <w:pPr>
        <w:widowControl w:val="0"/>
        <w:spacing w:after="0" w:line="29" w:lineRule="auto"/>
      </w:pPr>
    </w:p>
    <w:p w14:paraId="2F068B45" w14:textId="77777777" w:rsidR="00311C04" w:rsidRDefault="00307CF2">
      <w:pPr>
        <w:widowControl w:val="0"/>
        <w:numPr>
          <w:ilvl w:val="1"/>
          <w:numId w:val="3"/>
        </w:numPr>
        <w:spacing w:after="0" w:line="240" w:lineRule="auto"/>
        <w:ind w:left="60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Scope </w:t>
      </w:r>
    </w:p>
    <w:p w14:paraId="29199229" w14:textId="77777777" w:rsidR="00311C04" w:rsidRDefault="00307CF2">
      <w:pPr>
        <w:widowControl w:val="0"/>
        <w:numPr>
          <w:ilvl w:val="2"/>
          <w:numId w:val="3"/>
        </w:numPr>
        <w:spacing w:after="0" w:line="240" w:lineRule="auto"/>
        <w:ind w:left="1080" w:right="2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and metadata should be made available online as specified and prioritized in the LTER Network Data Access Policy [2]. </w:t>
      </w:r>
    </w:p>
    <w:p w14:paraId="5508FC4B" w14:textId="77777777" w:rsidR="00311C04" w:rsidRDefault="00307CF2">
      <w:pPr>
        <w:widowControl w:val="0"/>
        <w:numPr>
          <w:ilvl w:val="2"/>
          <w:numId w:val="3"/>
        </w:numPr>
        <w:spacing w:after="0" w:line="240" w:lineRule="auto"/>
        <w:ind w:left="1080" w:right="2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Sites should have a procedure for making data stored offline (e.g., large GIS, remote sensing, or modeling datasets) accessible to the scientific community. </w:t>
      </w:r>
    </w:p>
    <w:p w14:paraId="54C3BB70" w14:textId="77777777" w:rsidR="00311C04" w:rsidRDefault="00307CF2">
      <w:pPr>
        <w:widowControl w:val="0"/>
        <w:numPr>
          <w:ilvl w:val="2"/>
          <w:numId w:val="3"/>
        </w:numPr>
        <w:spacing w:after="0" w:line="240" w:lineRule="auto"/>
        <w:ind w:left="1080" w:right="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Information Management System should include an up-to-date list of </w:t>
      </w:r>
      <w:r>
        <w:rPr>
          <w:rFonts w:ascii="Times New Roman" w:eastAsia="Times New Roman" w:hAnsi="Times New Roman" w:cs="Times New Roman"/>
          <w:sz w:val="24"/>
          <w:szCs w:val="24"/>
        </w:rPr>
        <w:lastRenderedPageBreak/>
        <w:t xml:space="preserve">publications supported by the site LTER program. </w:t>
      </w:r>
    </w:p>
    <w:p w14:paraId="73FA8AA1" w14:textId="77777777" w:rsidR="00311C04" w:rsidDel="005C53D8" w:rsidRDefault="00307CF2" w:rsidP="005C53D8">
      <w:pPr>
        <w:widowControl w:val="0"/>
        <w:numPr>
          <w:ilvl w:val="2"/>
          <w:numId w:val="3"/>
        </w:numPr>
        <w:spacing w:after="0" w:line="248" w:lineRule="auto"/>
        <w:ind w:left="1080" w:right="680" w:hanging="360"/>
        <w:jc w:val="both"/>
        <w:rPr>
          <w:del w:id="34" w:author="Kristin Vanderbilt" w:date="2017-02-14T16:18:00Z"/>
          <w:rFonts w:ascii="Times New Roman" w:eastAsia="Times New Roman" w:hAnsi="Times New Roman" w:cs="Times New Roman"/>
          <w:sz w:val="24"/>
          <w:szCs w:val="24"/>
        </w:rPr>
        <w:pPrChange w:id="35" w:author="Kristin Vanderbilt" w:date="2017-02-14T16:18:00Z">
          <w:pPr>
            <w:widowControl w:val="0"/>
            <w:spacing w:after="0" w:line="248" w:lineRule="auto"/>
            <w:ind w:left="1440" w:right="680"/>
            <w:jc w:val="both"/>
          </w:pPr>
        </w:pPrChange>
      </w:pPr>
      <w:r>
        <w:rPr>
          <w:rFonts w:ascii="Times New Roman" w:eastAsia="Times New Roman" w:hAnsi="Times New Roman" w:cs="Times New Roman"/>
          <w:sz w:val="24"/>
          <w:szCs w:val="24"/>
        </w:rPr>
        <w:t xml:space="preserve">Inclusion of catalogs of non-electronic materials managed in support of LTER research (samples, specimens, documents, photographs, etc.) is encouraged. </w:t>
      </w:r>
    </w:p>
    <w:p w14:paraId="7C76A7DF" w14:textId="77777777" w:rsidR="005C53D8" w:rsidRDefault="005C53D8">
      <w:pPr>
        <w:widowControl w:val="0"/>
        <w:numPr>
          <w:ilvl w:val="2"/>
          <w:numId w:val="3"/>
        </w:numPr>
        <w:spacing w:after="0" w:line="248" w:lineRule="auto"/>
        <w:ind w:left="1080" w:right="680" w:hanging="360"/>
        <w:jc w:val="both"/>
        <w:rPr>
          <w:ins w:id="36" w:author="Kristin Vanderbilt" w:date="2017-02-14T16:18:00Z"/>
          <w:rFonts w:ascii="Times New Roman" w:eastAsia="Times New Roman" w:hAnsi="Times New Roman" w:cs="Times New Roman"/>
          <w:sz w:val="24"/>
          <w:szCs w:val="24"/>
        </w:rPr>
      </w:pPr>
    </w:p>
    <w:p w14:paraId="6DA5459C" w14:textId="0D41358F" w:rsidR="00311C04" w:rsidRPr="005C53D8" w:rsidDel="005C53D8" w:rsidRDefault="00307CF2" w:rsidP="005C53D8">
      <w:pPr>
        <w:widowControl w:val="0"/>
        <w:numPr>
          <w:ilvl w:val="2"/>
          <w:numId w:val="3"/>
        </w:numPr>
        <w:spacing w:after="0" w:line="248" w:lineRule="auto"/>
        <w:ind w:left="1080" w:right="680" w:hanging="360"/>
        <w:jc w:val="both"/>
        <w:rPr>
          <w:del w:id="37" w:author="Kristin Vanderbilt" w:date="2017-02-14T16:17:00Z"/>
          <w:rFonts w:ascii="Times New Roman" w:eastAsia="Times New Roman" w:hAnsi="Times New Roman" w:cs="Times New Roman"/>
          <w:sz w:val="24"/>
          <w:szCs w:val="24"/>
          <w:highlight w:val="yellow"/>
          <w:rPrChange w:id="38" w:author="Kristin Vanderbilt" w:date="2017-02-14T16:18:00Z">
            <w:rPr>
              <w:del w:id="39" w:author="Kristin Vanderbilt" w:date="2017-02-14T16:17:00Z"/>
              <w:rFonts w:ascii="Times New Roman" w:eastAsia="Times New Roman" w:hAnsi="Times New Roman" w:cs="Times New Roman"/>
              <w:sz w:val="24"/>
              <w:szCs w:val="24"/>
            </w:rPr>
          </w:rPrChange>
        </w:rPr>
        <w:pPrChange w:id="40" w:author="Kristin Vanderbilt" w:date="2017-02-14T16:18:00Z">
          <w:pPr>
            <w:widowControl w:val="0"/>
            <w:numPr>
              <w:ilvl w:val="2"/>
              <w:numId w:val="3"/>
            </w:numPr>
            <w:spacing w:after="0" w:line="248" w:lineRule="auto"/>
            <w:ind w:left="1080" w:right="680" w:hanging="360"/>
            <w:jc w:val="both"/>
          </w:pPr>
        </w:pPrChange>
      </w:pPr>
      <w:r w:rsidRPr="005C53D8">
        <w:rPr>
          <w:rFonts w:ascii="Times New Roman" w:eastAsia="Times New Roman" w:hAnsi="Times New Roman" w:cs="Times New Roman"/>
          <w:sz w:val="24"/>
          <w:szCs w:val="24"/>
          <w:highlight w:val="yellow"/>
          <w:rPrChange w:id="41" w:author="Kristin Vanderbilt" w:date="2017-02-14T16:18:00Z">
            <w:rPr>
              <w:rFonts w:ascii="Times New Roman" w:eastAsia="Times New Roman" w:hAnsi="Times New Roman" w:cs="Times New Roman"/>
              <w:sz w:val="24"/>
              <w:szCs w:val="24"/>
              <w:highlight w:val="yellow"/>
            </w:rPr>
          </w:rPrChange>
        </w:rPr>
        <w:t>Sites are encouraged to collect evidence of data use</w:t>
      </w:r>
      <w:ins w:id="42" w:author="Kristin Vanderbilt" w:date="2017-02-14T16:17:00Z">
        <w:r w:rsidR="005C53D8" w:rsidRPr="005C53D8">
          <w:rPr>
            <w:rFonts w:ascii="Times New Roman" w:eastAsia="Times New Roman" w:hAnsi="Times New Roman" w:cs="Times New Roman"/>
            <w:sz w:val="24"/>
            <w:szCs w:val="24"/>
            <w:highlight w:val="yellow"/>
            <w:rPrChange w:id="43" w:author="Kristin Vanderbilt" w:date="2017-02-14T16:18:00Z">
              <w:rPr>
                <w:rFonts w:ascii="Times New Roman" w:eastAsia="Times New Roman" w:hAnsi="Times New Roman" w:cs="Times New Roman"/>
                <w:sz w:val="24"/>
                <w:szCs w:val="24"/>
                <w:highlight w:val="yellow"/>
              </w:rPr>
            </w:rPrChange>
          </w:rPr>
          <w:t xml:space="preserve"> by</w:t>
        </w:r>
      </w:ins>
      <w:del w:id="44" w:author="Kristin Vanderbilt" w:date="2017-02-14T16:17:00Z">
        <w:r w:rsidRPr="005C53D8" w:rsidDel="005C53D8">
          <w:rPr>
            <w:rFonts w:ascii="Times New Roman" w:eastAsia="Times New Roman" w:hAnsi="Times New Roman" w:cs="Times New Roman"/>
            <w:sz w:val="24"/>
            <w:szCs w:val="24"/>
            <w:highlight w:val="yellow"/>
            <w:rPrChange w:id="45" w:author="Kristin Vanderbilt" w:date="2017-02-14T16:18:00Z">
              <w:rPr>
                <w:rFonts w:ascii="Times New Roman" w:eastAsia="Times New Roman" w:hAnsi="Times New Roman" w:cs="Times New Roman"/>
                <w:sz w:val="24"/>
                <w:szCs w:val="24"/>
                <w:highlight w:val="yellow"/>
              </w:rPr>
            </w:rPrChange>
          </w:rPr>
          <w:delText>. This could include</w:delText>
        </w:r>
      </w:del>
      <w:r w:rsidRPr="005C53D8">
        <w:rPr>
          <w:rFonts w:ascii="Times New Roman" w:eastAsia="Times New Roman" w:hAnsi="Times New Roman" w:cs="Times New Roman"/>
          <w:sz w:val="24"/>
          <w:szCs w:val="24"/>
          <w:highlight w:val="yellow"/>
          <w:rPrChange w:id="46" w:author="Kristin Vanderbilt" w:date="2017-02-14T16:18:00Z">
            <w:rPr>
              <w:rFonts w:ascii="Times New Roman" w:eastAsia="Times New Roman" w:hAnsi="Times New Roman" w:cs="Times New Roman"/>
              <w:sz w:val="24"/>
              <w:szCs w:val="24"/>
              <w:highlight w:val="yellow"/>
            </w:rPr>
          </w:rPrChange>
        </w:rPr>
        <w:t xml:space="preserve"> linking data to publication</w:t>
      </w:r>
      <w:ins w:id="47" w:author="Kristin Vanderbilt" w:date="2017-02-14T16:17:00Z">
        <w:r w:rsidR="005C53D8" w:rsidRPr="005C53D8">
          <w:rPr>
            <w:rFonts w:ascii="Times New Roman" w:eastAsia="Times New Roman" w:hAnsi="Times New Roman" w:cs="Times New Roman"/>
            <w:sz w:val="24"/>
            <w:szCs w:val="24"/>
            <w:highlight w:val="yellow"/>
            <w:rPrChange w:id="48" w:author="Kristin Vanderbilt" w:date="2017-02-14T16:18:00Z">
              <w:rPr>
                <w:rFonts w:ascii="Times New Roman" w:eastAsia="Times New Roman" w:hAnsi="Times New Roman" w:cs="Times New Roman"/>
                <w:sz w:val="24"/>
                <w:szCs w:val="24"/>
                <w:highlight w:val="yellow"/>
              </w:rPr>
            </w:rPrChange>
          </w:rPr>
          <w:t xml:space="preserve">s or </w:t>
        </w:r>
      </w:ins>
      <w:del w:id="49" w:author="Kristin Vanderbilt" w:date="2017-02-14T16:17:00Z">
        <w:r w:rsidRPr="005C53D8" w:rsidDel="005C53D8">
          <w:rPr>
            <w:rFonts w:ascii="Times New Roman" w:eastAsia="Times New Roman" w:hAnsi="Times New Roman" w:cs="Times New Roman"/>
            <w:sz w:val="24"/>
            <w:szCs w:val="24"/>
            <w:highlight w:val="yellow"/>
            <w:rPrChange w:id="50" w:author="Kristin Vanderbilt" w:date="2017-02-14T16:18:00Z">
              <w:rPr>
                <w:rFonts w:ascii="Times New Roman" w:eastAsia="Times New Roman" w:hAnsi="Times New Roman" w:cs="Times New Roman"/>
                <w:sz w:val="24"/>
                <w:szCs w:val="24"/>
                <w:highlight w:val="yellow"/>
              </w:rPr>
            </w:rPrChange>
          </w:rPr>
          <w:delText xml:space="preserve">s, </w:delText>
        </w:r>
      </w:del>
      <w:r w:rsidRPr="005C53D8">
        <w:rPr>
          <w:rFonts w:ascii="Times New Roman" w:eastAsia="Times New Roman" w:hAnsi="Times New Roman" w:cs="Times New Roman"/>
          <w:sz w:val="24"/>
          <w:szCs w:val="24"/>
          <w:highlight w:val="yellow"/>
          <w:rPrChange w:id="51" w:author="Kristin Vanderbilt" w:date="2017-02-14T16:18:00Z">
            <w:rPr>
              <w:rFonts w:ascii="Times New Roman" w:eastAsia="Times New Roman" w:hAnsi="Times New Roman" w:cs="Times New Roman"/>
              <w:sz w:val="24"/>
              <w:szCs w:val="24"/>
              <w:highlight w:val="yellow"/>
            </w:rPr>
          </w:rPrChange>
        </w:rPr>
        <w:t xml:space="preserve">tracking </w:t>
      </w:r>
      <w:del w:id="52" w:author="Kristin Vanderbilt" w:date="2017-02-14T16:17:00Z">
        <w:r w:rsidRPr="005C53D8" w:rsidDel="005C53D8">
          <w:rPr>
            <w:rFonts w:ascii="Times New Roman" w:eastAsia="Times New Roman" w:hAnsi="Times New Roman" w:cs="Times New Roman"/>
            <w:sz w:val="24"/>
            <w:szCs w:val="24"/>
            <w:highlight w:val="yellow"/>
            <w:rPrChange w:id="53" w:author="Kristin Vanderbilt" w:date="2017-02-14T16:18:00Z">
              <w:rPr>
                <w:rFonts w:ascii="Times New Roman" w:eastAsia="Times New Roman" w:hAnsi="Times New Roman" w:cs="Times New Roman"/>
                <w:sz w:val="24"/>
                <w:szCs w:val="24"/>
                <w:highlight w:val="yellow"/>
              </w:rPr>
            </w:rPrChange>
          </w:rPr>
          <w:delText xml:space="preserve">of </w:delText>
        </w:r>
      </w:del>
      <w:ins w:id="54" w:author="Kristin Vanderbilt" w:date="2017-02-14T15:16:00Z">
        <w:r w:rsidR="00720A4E" w:rsidRPr="005C53D8">
          <w:rPr>
            <w:rFonts w:ascii="Times New Roman" w:eastAsia="Times New Roman" w:hAnsi="Times New Roman" w:cs="Times New Roman"/>
            <w:sz w:val="24"/>
            <w:szCs w:val="24"/>
            <w:highlight w:val="yellow"/>
            <w:rPrChange w:id="55" w:author="Kristin Vanderbilt" w:date="2017-02-14T16:18:00Z">
              <w:rPr>
                <w:rFonts w:ascii="Times New Roman" w:eastAsia="Times New Roman" w:hAnsi="Times New Roman" w:cs="Times New Roman"/>
                <w:sz w:val="24"/>
                <w:szCs w:val="24"/>
              </w:rPr>
            </w:rPrChange>
          </w:rPr>
          <w:t xml:space="preserve">data </w:t>
        </w:r>
      </w:ins>
      <w:r w:rsidRPr="005C53D8">
        <w:rPr>
          <w:rFonts w:ascii="Times New Roman" w:eastAsia="Times New Roman" w:hAnsi="Times New Roman" w:cs="Times New Roman"/>
          <w:sz w:val="24"/>
          <w:szCs w:val="24"/>
          <w:highlight w:val="yellow"/>
          <w:rPrChange w:id="56" w:author="Kristin Vanderbilt" w:date="2017-02-14T16:18:00Z">
            <w:rPr>
              <w:rFonts w:ascii="Times New Roman" w:eastAsia="Times New Roman" w:hAnsi="Times New Roman" w:cs="Times New Roman"/>
              <w:sz w:val="24"/>
              <w:szCs w:val="24"/>
              <w:highlight w:val="yellow"/>
            </w:rPr>
          </w:rPrChange>
        </w:rPr>
        <w:t>citations</w:t>
      </w:r>
      <w:ins w:id="57" w:author="Kristin Vanderbilt" w:date="2017-02-14T16:17:00Z">
        <w:r w:rsidR="005C53D8" w:rsidRPr="005C53D8">
          <w:rPr>
            <w:rFonts w:ascii="Times New Roman" w:eastAsia="Times New Roman" w:hAnsi="Times New Roman" w:cs="Times New Roman"/>
            <w:sz w:val="24"/>
            <w:szCs w:val="24"/>
            <w:highlight w:val="yellow"/>
            <w:rPrChange w:id="58" w:author="Kristin Vanderbilt" w:date="2017-02-14T16:18:00Z">
              <w:rPr>
                <w:rFonts w:ascii="Times New Roman" w:eastAsia="Times New Roman" w:hAnsi="Times New Roman" w:cs="Times New Roman"/>
                <w:sz w:val="24"/>
                <w:szCs w:val="24"/>
                <w:highlight w:val="yellow"/>
              </w:rPr>
            </w:rPrChange>
          </w:rPr>
          <w:t>.</w:t>
        </w:r>
      </w:ins>
      <w:del w:id="59" w:author="Kristin Vanderbilt" w:date="2017-02-14T16:17:00Z">
        <w:r w:rsidRPr="005C53D8" w:rsidDel="005C53D8">
          <w:rPr>
            <w:rFonts w:ascii="Times New Roman" w:eastAsia="Times New Roman" w:hAnsi="Times New Roman" w:cs="Times New Roman"/>
            <w:sz w:val="24"/>
            <w:szCs w:val="24"/>
            <w:highlight w:val="yellow"/>
            <w:rPrChange w:id="60" w:author="Kristin Vanderbilt" w:date="2017-02-14T16:18:00Z">
              <w:rPr>
                <w:rFonts w:ascii="Times New Roman" w:eastAsia="Times New Roman" w:hAnsi="Times New Roman" w:cs="Times New Roman"/>
                <w:sz w:val="24"/>
                <w:szCs w:val="24"/>
                <w:highlight w:val="yellow"/>
              </w:rPr>
            </w:rPrChange>
          </w:rPr>
          <w:delText>, counts of downloads</w:delText>
        </w:r>
        <w:r w:rsidR="00C22009" w:rsidRPr="005C53D8" w:rsidDel="005C53D8">
          <w:rPr>
            <w:rFonts w:ascii="Times New Roman" w:eastAsia="Times New Roman" w:hAnsi="Times New Roman" w:cs="Times New Roman"/>
            <w:sz w:val="24"/>
            <w:szCs w:val="24"/>
            <w:highlight w:val="yellow"/>
            <w:rPrChange w:id="61" w:author="Kristin Vanderbilt" w:date="2017-02-14T16:18:00Z">
              <w:rPr>
                <w:rFonts w:ascii="Times New Roman" w:eastAsia="Times New Roman" w:hAnsi="Times New Roman" w:cs="Times New Roman"/>
                <w:sz w:val="24"/>
                <w:szCs w:val="24"/>
                <w:highlight w:val="yellow"/>
              </w:rPr>
            </w:rPrChange>
          </w:rPr>
          <w:delText>,</w:delText>
        </w:r>
        <w:r w:rsidRPr="005C53D8" w:rsidDel="005C53D8">
          <w:rPr>
            <w:rFonts w:ascii="Times New Roman" w:eastAsia="Times New Roman" w:hAnsi="Times New Roman" w:cs="Times New Roman"/>
            <w:sz w:val="24"/>
            <w:szCs w:val="24"/>
            <w:highlight w:val="yellow"/>
            <w:rPrChange w:id="62" w:author="Kristin Vanderbilt" w:date="2017-02-14T16:18:00Z">
              <w:rPr>
                <w:rFonts w:ascii="Times New Roman" w:eastAsia="Times New Roman" w:hAnsi="Times New Roman" w:cs="Times New Roman"/>
                <w:sz w:val="24"/>
                <w:szCs w:val="24"/>
                <w:highlight w:val="yellow"/>
              </w:rPr>
            </w:rPrChange>
          </w:rPr>
          <w:delText xml:space="preserve"> and other evidence of use.</w:delText>
        </w:r>
        <w:r w:rsidRPr="005C53D8" w:rsidDel="005C53D8">
          <w:rPr>
            <w:rFonts w:ascii="Times New Roman" w:eastAsia="Times New Roman" w:hAnsi="Times New Roman" w:cs="Times New Roman"/>
            <w:sz w:val="24"/>
            <w:szCs w:val="24"/>
            <w:highlight w:val="yellow"/>
            <w:rPrChange w:id="63" w:author="Kristin Vanderbilt" w:date="2017-02-14T16:18:00Z">
              <w:rPr>
                <w:rFonts w:ascii="Times New Roman" w:eastAsia="Times New Roman" w:hAnsi="Times New Roman" w:cs="Times New Roman"/>
                <w:sz w:val="24"/>
                <w:szCs w:val="24"/>
              </w:rPr>
            </w:rPrChange>
          </w:rPr>
          <w:delText xml:space="preserve">  </w:delText>
        </w:r>
      </w:del>
    </w:p>
    <w:p w14:paraId="786C6D13" w14:textId="77777777" w:rsidR="00311C04" w:rsidRDefault="00311C04" w:rsidP="005C53D8">
      <w:pPr>
        <w:widowControl w:val="0"/>
        <w:numPr>
          <w:ilvl w:val="2"/>
          <w:numId w:val="3"/>
        </w:numPr>
        <w:spacing w:after="0" w:line="248" w:lineRule="auto"/>
        <w:ind w:left="1080" w:right="680" w:hanging="360"/>
        <w:jc w:val="both"/>
        <w:pPrChange w:id="64" w:author="Kristin Vanderbilt" w:date="2017-02-14T16:18:00Z">
          <w:pPr>
            <w:widowControl w:val="0"/>
            <w:spacing w:after="0" w:line="248" w:lineRule="auto"/>
            <w:ind w:left="1440" w:right="680"/>
            <w:jc w:val="both"/>
          </w:pPr>
        </w:pPrChange>
      </w:pPr>
    </w:p>
    <w:p w14:paraId="72A17865" w14:textId="77777777" w:rsidR="00311C04" w:rsidRDefault="00307CF2">
      <w:pPr>
        <w:widowControl w:val="0"/>
        <w:numPr>
          <w:ilvl w:val="1"/>
          <w:numId w:val="3"/>
        </w:numPr>
        <w:spacing w:after="0" w:line="240" w:lineRule="auto"/>
        <w:ind w:left="60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w:t>
      </w:r>
    </w:p>
    <w:p w14:paraId="3794BCB1" w14:textId="77777777" w:rsidR="00311C04" w:rsidRDefault="00311C04">
      <w:pPr>
        <w:widowControl w:val="0"/>
        <w:spacing w:after="0" w:line="26" w:lineRule="auto"/>
      </w:pPr>
    </w:p>
    <w:p w14:paraId="6017B1D5" w14:textId="77777777" w:rsidR="00311C04" w:rsidRDefault="00307CF2">
      <w:pPr>
        <w:widowControl w:val="0"/>
        <w:numPr>
          <w:ilvl w:val="2"/>
          <w:numId w:val="4"/>
        </w:numPr>
        <w:spacing w:after="0" w:line="240" w:lineRule="auto"/>
        <w:ind w:left="1080" w:right="1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Information Management System should include critical design features such as data and metadata encoding, short-term backup, long-term media and format migration, system administration, security, and scalability. </w:t>
      </w:r>
    </w:p>
    <w:p w14:paraId="080E28ED" w14:textId="77777777" w:rsidR="00311C04" w:rsidRDefault="00307CF2">
      <w:pPr>
        <w:widowControl w:val="0"/>
        <w:numPr>
          <w:ilvl w:val="2"/>
          <w:numId w:val="4"/>
        </w:numPr>
        <w:spacing w:after="0" w:line="240" w:lineRule="auto"/>
        <w:ind w:left="1080" w:right="6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Site data and metadata should be backed up regularly and copies stored offsite to protect against disaster. </w:t>
      </w:r>
    </w:p>
    <w:p w14:paraId="2244B8D5" w14:textId="77777777" w:rsidR="00311C04" w:rsidRDefault="00307CF2">
      <w:pPr>
        <w:widowControl w:val="0"/>
        <w:numPr>
          <w:ilvl w:val="2"/>
          <w:numId w:val="4"/>
        </w:numPr>
        <w:spacing w:after="0" w:line="240" w:lineRule="auto"/>
        <w:ind w:left="1080" w:right="1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Sensitive data (such as personal information or location of endangered species) should be protected against misappropriation and misuse. </w:t>
      </w:r>
    </w:p>
    <w:p w14:paraId="16F3CF1E" w14:textId="77777777" w:rsidR="00720A4E" w:rsidRDefault="00307CF2">
      <w:pPr>
        <w:widowControl w:val="0"/>
        <w:numPr>
          <w:ilvl w:val="2"/>
          <w:numId w:val="4"/>
        </w:numPr>
        <w:spacing w:after="0" w:line="240" w:lineRule="auto"/>
        <w:ind w:left="1080" w:right="140" w:hanging="360"/>
        <w:jc w:val="both"/>
        <w:rPr>
          <w:ins w:id="65" w:author="Kristin Vanderbilt" w:date="2017-02-14T15:17:00Z"/>
          <w:rFonts w:ascii="Times New Roman" w:eastAsia="Times New Roman" w:hAnsi="Times New Roman" w:cs="Times New Roman"/>
          <w:sz w:val="24"/>
          <w:szCs w:val="24"/>
        </w:rPr>
      </w:pPr>
      <w:r>
        <w:rPr>
          <w:rFonts w:ascii="Times New Roman" w:eastAsia="Times New Roman" w:hAnsi="Times New Roman" w:cs="Times New Roman"/>
          <w:sz w:val="24"/>
          <w:szCs w:val="24"/>
        </w:rPr>
        <w:t>Sites should provide mechanisms by which site data can be discovered (site catalog, links to external search resources such as the LTER Data Portal (</w:t>
      </w:r>
      <w:hyperlink r:id="rId8">
        <w:r>
          <w:rPr>
            <w:rFonts w:ascii="Times New Roman" w:eastAsia="Times New Roman" w:hAnsi="Times New Roman" w:cs="Times New Roman"/>
            <w:color w:val="1155CC"/>
            <w:sz w:val="24"/>
            <w:szCs w:val="24"/>
            <w:u w:val="single"/>
          </w:rPr>
          <w:t>https://portal.lternet.edu</w:t>
        </w:r>
      </w:hyperlink>
      <w:r>
        <w:rPr>
          <w:rFonts w:ascii="Times New Roman" w:eastAsia="Times New Roman" w:hAnsi="Times New Roman" w:cs="Times New Roman"/>
          <w:sz w:val="24"/>
          <w:szCs w:val="24"/>
        </w:rPr>
        <w:t xml:space="preserve">) [3] or </w:t>
      </w:r>
      <w:proofErr w:type="spellStart"/>
      <w:r>
        <w:rPr>
          <w:rFonts w:ascii="Times New Roman" w:eastAsia="Times New Roman" w:hAnsi="Times New Roman" w:cs="Times New Roman"/>
          <w:sz w:val="24"/>
          <w:szCs w:val="24"/>
        </w:rPr>
        <w:t>DataONE</w:t>
      </w:r>
      <w:proofErr w:type="spellEnd"/>
      <w:r>
        <w:rPr>
          <w:rFonts w:ascii="Times New Roman" w:eastAsia="Times New Roman" w:hAnsi="Times New Roman" w:cs="Times New Roman"/>
          <w:sz w:val="24"/>
          <w:szCs w:val="24"/>
        </w:rPr>
        <w:t>).</w:t>
      </w:r>
    </w:p>
    <w:p w14:paraId="1CCFA4F2" w14:textId="77777777" w:rsidR="005C53D8" w:rsidRDefault="00720A4E">
      <w:pPr>
        <w:widowControl w:val="0"/>
        <w:numPr>
          <w:ilvl w:val="2"/>
          <w:numId w:val="4"/>
        </w:numPr>
        <w:spacing w:after="0" w:line="240" w:lineRule="auto"/>
        <w:ind w:left="1080" w:right="140" w:hanging="360"/>
        <w:jc w:val="both"/>
        <w:rPr>
          <w:ins w:id="66" w:author="Kristin Vanderbilt" w:date="2017-02-14T16:20:00Z"/>
          <w:rFonts w:ascii="Times New Roman" w:eastAsia="Times New Roman" w:hAnsi="Times New Roman" w:cs="Times New Roman"/>
          <w:sz w:val="24"/>
          <w:szCs w:val="24"/>
        </w:rPr>
      </w:pPr>
      <w:ins w:id="67" w:author="Kristin Vanderbilt" w:date="2017-02-14T15:17:00Z">
        <w:r w:rsidRPr="005C53D8">
          <w:rPr>
            <w:rFonts w:ascii="Times New Roman" w:eastAsia="Times New Roman" w:hAnsi="Times New Roman" w:cs="Times New Roman"/>
            <w:sz w:val="24"/>
            <w:szCs w:val="24"/>
            <w:highlight w:val="yellow"/>
            <w:rPrChange w:id="68" w:author="Kristin Vanderbilt" w:date="2017-02-14T16:18:00Z">
              <w:rPr>
                <w:rFonts w:ascii="Times New Roman" w:eastAsia="Times New Roman" w:hAnsi="Times New Roman" w:cs="Times New Roman"/>
                <w:sz w:val="24"/>
                <w:szCs w:val="24"/>
              </w:rPr>
            </w:rPrChange>
          </w:rPr>
          <w:t xml:space="preserve">Sites should submit </w:t>
        </w:r>
      </w:ins>
      <w:ins w:id="69" w:author="Kristin Vanderbilt" w:date="2017-02-14T15:27:00Z">
        <w:r w:rsidR="0021593B" w:rsidRPr="005C53D8">
          <w:rPr>
            <w:rFonts w:ascii="Times New Roman" w:eastAsia="Times New Roman" w:hAnsi="Times New Roman" w:cs="Times New Roman"/>
            <w:sz w:val="24"/>
            <w:szCs w:val="24"/>
            <w:highlight w:val="yellow"/>
            <w:rPrChange w:id="70" w:author="Kristin Vanderbilt" w:date="2017-02-14T16:18:00Z">
              <w:rPr>
                <w:rFonts w:ascii="Times New Roman" w:eastAsia="Times New Roman" w:hAnsi="Times New Roman" w:cs="Times New Roman"/>
                <w:sz w:val="24"/>
                <w:szCs w:val="24"/>
              </w:rPr>
            </w:rPrChange>
          </w:rPr>
          <w:t xml:space="preserve">all </w:t>
        </w:r>
      </w:ins>
      <w:ins w:id="71" w:author="Kristin Vanderbilt" w:date="2017-02-14T15:17:00Z">
        <w:r w:rsidRPr="005C53D8">
          <w:rPr>
            <w:rFonts w:ascii="Times New Roman" w:eastAsia="Times New Roman" w:hAnsi="Times New Roman" w:cs="Times New Roman"/>
            <w:sz w:val="24"/>
            <w:szCs w:val="24"/>
            <w:highlight w:val="yellow"/>
            <w:rPrChange w:id="72" w:author="Kristin Vanderbilt" w:date="2017-02-14T16:18:00Z">
              <w:rPr>
                <w:rFonts w:ascii="Times New Roman" w:eastAsia="Times New Roman" w:hAnsi="Times New Roman" w:cs="Times New Roman"/>
                <w:sz w:val="24"/>
                <w:szCs w:val="24"/>
              </w:rPr>
            </w:rPrChange>
          </w:rPr>
          <w:t xml:space="preserve">their data to a data repository that </w:t>
        </w:r>
      </w:ins>
      <w:ins w:id="73" w:author="Kristin Vanderbilt" w:date="2017-02-14T15:18:00Z">
        <w:r w:rsidRPr="005C53D8">
          <w:rPr>
            <w:rFonts w:ascii="Times New Roman" w:eastAsia="Times New Roman" w:hAnsi="Times New Roman" w:cs="Times New Roman"/>
            <w:sz w:val="24"/>
            <w:szCs w:val="24"/>
            <w:highlight w:val="yellow"/>
            <w:rPrChange w:id="74" w:author="Kristin Vanderbilt" w:date="2017-02-14T16:18:00Z">
              <w:rPr>
                <w:rFonts w:ascii="Times New Roman" w:eastAsia="Times New Roman" w:hAnsi="Times New Roman" w:cs="Times New Roman"/>
                <w:sz w:val="24"/>
                <w:szCs w:val="24"/>
              </w:rPr>
            </w:rPrChange>
          </w:rPr>
          <w:t xml:space="preserve">provides </w:t>
        </w:r>
      </w:ins>
      <w:ins w:id="75" w:author="Kristin Vanderbilt" w:date="2017-02-14T15:20:00Z">
        <w:r w:rsidRPr="005C53D8">
          <w:rPr>
            <w:rFonts w:ascii="Times New Roman" w:eastAsia="Times New Roman" w:hAnsi="Times New Roman" w:cs="Times New Roman"/>
            <w:sz w:val="24"/>
            <w:szCs w:val="24"/>
            <w:highlight w:val="yellow"/>
            <w:rPrChange w:id="76" w:author="Kristin Vanderbilt" w:date="2017-02-14T16:18:00Z">
              <w:rPr>
                <w:rFonts w:ascii="Times New Roman" w:eastAsia="Times New Roman" w:hAnsi="Times New Roman" w:cs="Times New Roman"/>
                <w:sz w:val="24"/>
                <w:szCs w:val="24"/>
              </w:rPr>
            </w:rPrChange>
          </w:rPr>
          <w:t xml:space="preserve">digital identifiers, </w:t>
        </w:r>
      </w:ins>
      <w:ins w:id="77" w:author="Kristin Vanderbilt" w:date="2017-02-14T15:18:00Z">
        <w:r w:rsidRPr="005C53D8">
          <w:rPr>
            <w:rFonts w:ascii="Times New Roman" w:eastAsia="Times New Roman" w:hAnsi="Times New Roman" w:cs="Times New Roman"/>
            <w:sz w:val="24"/>
            <w:szCs w:val="24"/>
            <w:highlight w:val="yellow"/>
            <w:rPrChange w:id="78" w:author="Kristin Vanderbilt" w:date="2017-02-14T16:18:00Z">
              <w:rPr>
                <w:rFonts w:ascii="Times New Roman" w:eastAsia="Times New Roman" w:hAnsi="Times New Roman" w:cs="Times New Roman"/>
                <w:sz w:val="24"/>
                <w:szCs w:val="24"/>
              </w:rPr>
            </w:rPrChange>
          </w:rPr>
          <w:t>immutability</w:t>
        </w:r>
        <w:r w:rsidRPr="005C53D8">
          <w:rPr>
            <w:rFonts w:ascii="Times New Roman" w:eastAsia="Times New Roman" w:hAnsi="Times New Roman" w:cs="Times New Roman"/>
            <w:sz w:val="24"/>
            <w:szCs w:val="24"/>
            <w:highlight w:val="yellow"/>
            <w:rPrChange w:id="79" w:author="Kristin Vanderbilt" w:date="2017-02-14T16:18:00Z">
              <w:rPr>
                <w:rFonts w:ascii="Times New Roman" w:eastAsia="Times New Roman" w:hAnsi="Times New Roman" w:cs="Times New Roman"/>
                <w:sz w:val="24"/>
                <w:szCs w:val="24"/>
              </w:rPr>
            </w:rPrChange>
          </w:rPr>
          <w:t>, versioning, data security, and public access.</w:t>
        </w:r>
        <w:r>
          <w:rPr>
            <w:rFonts w:ascii="Times New Roman" w:eastAsia="Times New Roman" w:hAnsi="Times New Roman" w:cs="Times New Roman"/>
            <w:sz w:val="24"/>
            <w:szCs w:val="24"/>
          </w:rPr>
          <w:t xml:space="preserve"> </w:t>
        </w:r>
      </w:ins>
    </w:p>
    <w:p w14:paraId="417387B7" w14:textId="35E8CA7D" w:rsidR="00311C04" w:rsidRPr="005C53D8" w:rsidRDefault="005C53D8">
      <w:pPr>
        <w:widowControl w:val="0"/>
        <w:numPr>
          <w:ilvl w:val="2"/>
          <w:numId w:val="4"/>
        </w:numPr>
        <w:spacing w:after="0" w:line="240" w:lineRule="auto"/>
        <w:ind w:left="1080" w:right="140" w:hanging="360"/>
        <w:jc w:val="both"/>
        <w:rPr>
          <w:rFonts w:ascii="Times New Roman" w:eastAsia="Times New Roman" w:hAnsi="Times New Roman" w:cs="Times New Roman"/>
          <w:sz w:val="24"/>
          <w:szCs w:val="24"/>
          <w:highlight w:val="yellow"/>
          <w:rPrChange w:id="80" w:author="Kristin Vanderbilt" w:date="2017-02-14T16:21:00Z">
            <w:rPr>
              <w:rFonts w:ascii="Times New Roman" w:eastAsia="Times New Roman" w:hAnsi="Times New Roman" w:cs="Times New Roman"/>
              <w:sz w:val="24"/>
              <w:szCs w:val="24"/>
            </w:rPr>
          </w:rPrChange>
        </w:rPr>
      </w:pPr>
      <w:ins w:id="81" w:author="Kristin Vanderbilt" w:date="2017-02-14T16:20:00Z">
        <w:r w:rsidRPr="005C53D8">
          <w:rPr>
            <w:rFonts w:ascii="Times New Roman" w:eastAsia="Times New Roman" w:hAnsi="Times New Roman" w:cs="Times New Roman"/>
            <w:sz w:val="24"/>
            <w:szCs w:val="24"/>
            <w:highlight w:val="yellow"/>
            <w:rPrChange w:id="82" w:author="Kristin Vanderbilt" w:date="2017-02-14T16:21:00Z">
              <w:rPr>
                <w:rFonts w:ascii="Times New Roman" w:eastAsia="Times New Roman" w:hAnsi="Times New Roman" w:cs="Times New Roman"/>
                <w:sz w:val="24"/>
                <w:szCs w:val="24"/>
              </w:rPr>
            </w:rPrChange>
          </w:rPr>
          <w:t>Sites are encouraged to track data submissions to ensure public data release within two years of data collection</w:t>
        </w:r>
      </w:ins>
      <w:ins w:id="83" w:author="Kristin Vanderbilt" w:date="2017-02-14T15:18:00Z">
        <w:r w:rsidRPr="005C53D8">
          <w:rPr>
            <w:rFonts w:ascii="Times New Roman" w:eastAsia="Times New Roman" w:hAnsi="Times New Roman" w:cs="Times New Roman"/>
            <w:sz w:val="24"/>
            <w:szCs w:val="24"/>
            <w:highlight w:val="yellow"/>
            <w:rPrChange w:id="84" w:author="Kristin Vanderbilt" w:date="2017-02-14T16:21:00Z">
              <w:rPr>
                <w:rFonts w:ascii="Times New Roman" w:eastAsia="Times New Roman" w:hAnsi="Times New Roman" w:cs="Times New Roman"/>
                <w:sz w:val="24"/>
                <w:szCs w:val="24"/>
              </w:rPr>
            </w:rPrChange>
          </w:rPr>
          <w:t xml:space="preserve">, per the LTER Data Policy.  </w:t>
        </w:r>
        <w:r w:rsidR="00720A4E" w:rsidRPr="005C53D8">
          <w:rPr>
            <w:rFonts w:ascii="Times New Roman" w:eastAsia="Times New Roman" w:hAnsi="Times New Roman" w:cs="Times New Roman"/>
            <w:sz w:val="24"/>
            <w:szCs w:val="24"/>
            <w:highlight w:val="yellow"/>
            <w:rPrChange w:id="85" w:author="Kristin Vanderbilt" w:date="2017-02-14T16:21:00Z">
              <w:rPr>
                <w:rFonts w:ascii="Times New Roman" w:eastAsia="Times New Roman" w:hAnsi="Times New Roman" w:cs="Times New Roman"/>
                <w:sz w:val="24"/>
                <w:szCs w:val="24"/>
              </w:rPr>
            </w:rPrChange>
          </w:rPr>
          <w:t xml:space="preserve">  </w:t>
        </w:r>
      </w:ins>
      <w:del w:id="86" w:author="Kristin Vanderbilt" w:date="2017-02-14T15:17:00Z">
        <w:r w:rsidR="00307CF2" w:rsidRPr="005C53D8" w:rsidDel="00720A4E">
          <w:rPr>
            <w:rFonts w:ascii="Times New Roman" w:eastAsia="Times New Roman" w:hAnsi="Times New Roman" w:cs="Times New Roman"/>
            <w:sz w:val="24"/>
            <w:szCs w:val="24"/>
            <w:highlight w:val="yellow"/>
            <w:rPrChange w:id="87" w:author="Kristin Vanderbilt" w:date="2017-02-14T16:21:00Z">
              <w:rPr>
                <w:rFonts w:ascii="Times New Roman" w:eastAsia="Times New Roman" w:hAnsi="Times New Roman" w:cs="Times New Roman"/>
                <w:sz w:val="24"/>
                <w:szCs w:val="24"/>
              </w:rPr>
            </w:rPrChange>
          </w:rPr>
          <w:delText xml:space="preserve"> </w:delText>
        </w:r>
      </w:del>
    </w:p>
    <w:p w14:paraId="58849F39" w14:textId="77777777" w:rsidR="00311C04" w:rsidRDefault="00311C04">
      <w:pPr>
        <w:widowControl w:val="0"/>
        <w:spacing w:after="0" w:line="231" w:lineRule="auto"/>
      </w:pPr>
    </w:p>
    <w:p w14:paraId="72DD237F" w14:textId="77777777" w:rsidR="00311C04" w:rsidRDefault="00307CF2">
      <w:pPr>
        <w:widowControl w:val="0"/>
        <w:numPr>
          <w:ilvl w:val="1"/>
          <w:numId w:val="4"/>
        </w:numPr>
        <w:spacing w:after="0" w:line="240" w:lineRule="auto"/>
        <w:ind w:left="60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Site Information Portal</w:t>
      </w:r>
      <w:r w:rsidR="0021028D">
        <w:rPr>
          <w:rStyle w:val="FootnoteReference"/>
          <w:rFonts w:ascii="Times New Roman" w:eastAsia="Times New Roman" w:hAnsi="Times New Roman" w:cs="Times New Roman"/>
          <w:sz w:val="24"/>
          <w:szCs w:val="24"/>
        </w:rPr>
        <w:footnoteReference w:id="1"/>
      </w:r>
    </w:p>
    <w:p w14:paraId="28A7BE84" w14:textId="77777777" w:rsidR="00311C04" w:rsidRDefault="00311C04">
      <w:pPr>
        <w:widowControl w:val="0"/>
        <w:spacing w:after="0" w:line="26" w:lineRule="auto"/>
      </w:pPr>
    </w:p>
    <w:p w14:paraId="46449FB3" w14:textId="77777777" w:rsidR="00311C04" w:rsidRDefault="00307CF2">
      <w:pPr>
        <w:widowControl w:val="0"/>
        <w:numPr>
          <w:ilvl w:val="2"/>
          <w:numId w:val="4"/>
        </w:numPr>
        <w:spacing w:after="0" w:line="240" w:lineRule="auto"/>
        <w:ind w:left="1080" w:right="5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metadata, and other information management resources, such as publication lists and personnel lists, should be well organized, readily located, and easily accessed from the site information portal. </w:t>
      </w:r>
    </w:p>
    <w:p w14:paraId="51AF7662" w14:textId="4F15EB61" w:rsidR="00311C04" w:rsidRDefault="00307CF2">
      <w:pPr>
        <w:widowControl w:val="0"/>
        <w:numPr>
          <w:ilvl w:val="2"/>
          <w:numId w:val="4"/>
        </w:numPr>
        <w:spacing w:after="0" w:line="240" w:lineRule="auto"/>
        <w:ind w:left="1080" w:right="540" w:hanging="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Site information portal should conform to the Guidelines for LTER Web Site Design and Content [</w:t>
      </w:r>
      <w:ins w:id="88" w:author="Kristin Vanderbilt" w:date="2017-02-14T15:17:00Z">
        <w:r w:rsidR="00720A4E">
          <w:rPr>
            <w:rFonts w:ascii="Times New Roman" w:eastAsia="Times New Roman" w:hAnsi="Times New Roman" w:cs="Times New Roman"/>
            <w:sz w:val="24"/>
            <w:szCs w:val="24"/>
            <w:highlight w:val="yellow"/>
          </w:rPr>
          <w:t>In Prep as of 2/2017</w:t>
        </w:r>
      </w:ins>
      <w:del w:id="89" w:author="Kristin Vanderbilt" w:date="2017-02-14T15:17:00Z">
        <w:r w:rsidDel="00720A4E">
          <w:rPr>
            <w:rFonts w:ascii="Times New Roman" w:eastAsia="Times New Roman" w:hAnsi="Times New Roman" w:cs="Times New Roman"/>
            <w:sz w:val="24"/>
            <w:szCs w:val="24"/>
            <w:highlight w:val="yellow"/>
          </w:rPr>
          <w:delText>4</w:delText>
        </w:r>
      </w:del>
      <w:r>
        <w:rPr>
          <w:rFonts w:ascii="Times New Roman" w:eastAsia="Times New Roman" w:hAnsi="Times New Roman" w:cs="Times New Roman"/>
          <w:sz w:val="24"/>
          <w:szCs w:val="24"/>
          <w:highlight w:val="yellow"/>
        </w:rPr>
        <w:t>].</w:t>
      </w:r>
    </w:p>
    <w:p w14:paraId="535D7E11" w14:textId="77777777" w:rsidR="00311C04" w:rsidRDefault="00307CF2">
      <w:pPr>
        <w:widowControl w:val="0"/>
        <w:numPr>
          <w:ilvl w:val="2"/>
          <w:numId w:val="4"/>
        </w:numPr>
        <w:spacing w:after="0" w:line="240" w:lineRule="auto"/>
        <w:ind w:left="1080" w:right="5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Site information portal should contain a list of site data sets with a pointer for each to the repository where it is housed (e.g., local site, LTER Data Portal, Arctic Data Center, </w:t>
      </w:r>
      <w:proofErr w:type="spellStart"/>
      <w:r>
        <w:rPr>
          <w:rFonts w:ascii="Times New Roman" w:eastAsia="Times New Roman" w:hAnsi="Times New Roman" w:cs="Times New Roman"/>
          <w:sz w:val="24"/>
          <w:szCs w:val="24"/>
        </w:rPr>
        <w:t>GenBank</w:t>
      </w:r>
      <w:proofErr w:type="spellEnd"/>
      <w:r>
        <w:rPr>
          <w:rFonts w:ascii="Times New Roman" w:eastAsia="Times New Roman" w:hAnsi="Times New Roman" w:cs="Times New Roman"/>
          <w:sz w:val="24"/>
          <w:szCs w:val="24"/>
        </w:rPr>
        <w:t xml:space="preserve">) </w:t>
      </w:r>
    </w:p>
    <w:p w14:paraId="44BA44AB" w14:textId="77777777" w:rsidR="00311C04" w:rsidRDefault="00307CF2">
      <w:pPr>
        <w:widowControl w:val="0"/>
        <w:numPr>
          <w:ilvl w:val="2"/>
          <w:numId w:val="4"/>
        </w:numPr>
        <w:spacing w:after="0" w:line="248" w:lineRule="auto"/>
        <w:ind w:left="1080" w:right="5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Innovations in site information portal design and Information Management System interface, especially where suitable for use by other sites, are encouraged. </w:t>
      </w:r>
    </w:p>
    <w:p w14:paraId="38E91C94" w14:textId="77777777" w:rsidR="00311C04" w:rsidRDefault="00311C04">
      <w:pPr>
        <w:widowControl w:val="0"/>
        <w:spacing w:after="0" w:line="231" w:lineRule="auto"/>
      </w:pPr>
    </w:p>
    <w:p w14:paraId="61FA260A" w14:textId="77777777" w:rsidR="00311C04" w:rsidRDefault="00307CF2">
      <w:pPr>
        <w:widowControl w:val="0"/>
        <w:numPr>
          <w:ilvl w:val="1"/>
          <w:numId w:val="4"/>
        </w:numPr>
        <w:spacing w:after="0" w:line="240" w:lineRule="auto"/>
        <w:ind w:left="60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Documentation </w:t>
      </w:r>
    </w:p>
    <w:p w14:paraId="54924A63" w14:textId="77777777" w:rsidR="00311C04" w:rsidRDefault="00311C04">
      <w:pPr>
        <w:widowControl w:val="0"/>
        <w:spacing w:after="0" w:line="26" w:lineRule="auto"/>
      </w:pPr>
    </w:p>
    <w:p w14:paraId="0B3CA25E" w14:textId="77777777" w:rsidR="00311C04" w:rsidRDefault="00307CF2">
      <w:pPr>
        <w:widowControl w:val="0"/>
        <w:numPr>
          <w:ilvl w:val="2"/>
          <w:numId w:val="4"/>
        </w:numPr>
        <w:spacing w:after="0" w:line="240" w:lineRule="auto"/>
        <w:ind w:left="1080" w:right="3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Information Management System architecture, procedures, and protocols should be clearly documented and documentation should be sufficient to maintain continuity if there is a turnover of personnel. </w:t>
      </w:r>
    </w:p>
    <w:p w14:paraId="302DA0EE" w14:textId="0894426C" w:rsidR="00311C04" w:rsidRPr="0021593B" w:rsidDel="00720A4E" w:rsidRDefault="00307CF2">
      <w:pPr>
        <w:widowControl w:val="0"/>
        <w:numPr>
          <w:ilvl w:val="2"/>
          <w:numId w:val="4"/>
        </w:numPr>
        <w:spacing w:after="0" w:line="239" w:lineRule="auto"/>
        <w:ind w:left="1080" w:right="220" w:hanging="360"/>
        <w:jc w:val="both"/>
        <w:rPr>
          <w:del w:id="90" w:author="Kristin Vanderbilt" w:date="2017-02-14T15:20:00Z"/>
          <w:rFonts w:ascii="Times New Roman" w:eastAsia="Times New Roman" w:hAnsi="Times New Roman" w:cs="Times New Roman"/>
          <w:color w:val="auto"/>
          <w:sz w:val="24"/>
          <w:szCs w:val="24"/>
          <w:rPrChange w:id="91" w:author="Kristin Vanderbilt" w:date="2017-02-14T15:27:00Z">
            <w:rPr>
              <w:del w:id="92" w:author="Kristin Vanderbilt" w:date="2017-02-14T15:20:00Z"/>
              <w:rFonts w:ascii="Times New Roman" w:eastAsia="Times New Roman" w:hAnsi="Times New Roman" w:cs="Times New Roman"/>
              <w:sz w:val="24"/>
              <w:szCs w:val="24"/>
            </w:rPr>
          </w:rPrChange>
        </w:rPr>
      </w:pPr>
      <w:del w:id="93" w:author="Kristin Vanderbilt" w:date="2017-02-14T15:20:00Z">
        <w:r w:rsidRPr="0021593B" w:rsidDel="00720A4E">
          <w:rPr>
            <w:rFonts w:ascii="Times New Roman" w:eastAsia="Times New Roman" w:hAnsi="Times New Roman" w:cs="Times New Roman"/>
            <w:color w:val="auto"/>
            <w:sz w:val="24"/>
            <w:szCs w:val="24"/>
            <w:rPrChange w:id="94" w:author="Kristin Vanderbilt" w:date="2017-02-14T15:27:00Z">
              <w:rPr>
                <w:rFonts w:ascii="Times New Roman" w:eastAsia="Times New Roman" w:hAnsi="Times New Roman" w:cs="Times New Roman"/>
                <w:sz w:val="24"/>
                <w:szCs w:val="24"/>
                <w:highlight w:val="yellow"/>
              </w:rPr>
            </w:rPrChange>
          </w:rPr>
          <w:delText>Inclusion  of an up-to-date list of current and completed LTER-related research projects in the Information Management System is encouraged</w:delText>
        </w:r>
        <w:r w:rsidRPr="0021593B" w:rsidDel="00720A4E">
          <w:rPr>
            <w:rFonts w:ascii="Times New Roman" w:eastAsia="Times New Roman" w:hAnsi="Times New Roman" w:cs="Times New Roman"/>
            <w:color w:val="auto"/>
            <w:sz w:val="24"/>
            <w:szCs w:val="24"/>
            <w:rPrChange w:id="95" w:author="Kristin Vanderbilt" w:date="2017-02-14T15:27:00Z">
              <w:rPr>
                <w:rFonts w:ascii="Times New Roman" w:eastAsia="Times New Roman" w:hAnsi="Times New Roman" w:cs="Times New Roman"/>
                <w:sz w:val="24"/>
                <w:szCs w:val="24"/>
              </w:rPr>
            </w:rPrChange>
          </w:rPr>
          <w:delText xml:space="preserve"> </w:delText>
        </w:r>
      </w:del>
    </w:p>
    <w:p w14:paraId="61838773" w14:textId="455AFC61" w:rsidR="00AB7346" w:rsidRDefault="00307CF2">
      <w:pPr>
        <w:widowControl w:val="0"/>
        <w:numPr>
          <w:ilvl w:val="2"/>
          <w:numId w:val="4"/>
        </w:numPr>
        <w:spacing w:after="0" w:line="248" w:lineRule="auto"/>
        <w:ind w:left="1080" w:right="960" w:hanging="360"/>
        <w:jc w:val="both"/>
        <w:rPr>
          <w:ins w:id="96" w:author="Kristin Vanderbilt" w:date="2017-02-14T16:54:00Z"/>
          <w:rFonts w:ascii="Times New Roman" w:eastAsia="Times New Roman" w:hAnsi="Times New Roman" w:cs="Times New Roman"/>
          <w:color w:val="auto"/>
          <w:sz w:val="24"/>
          <w:szCs w:val="24"/>
        </w:rPr>
      </w:pPr>
      <w:r w:rsidRPr="0021593B">
        <w:rPr>
          <w:rFonts w:ascii="Times New Roman" w:eastAsia="Times New Roman" w:hAnsi="Times New Roman" w:cs="Times New Roman"/>
          <w:color w:val="auto"/>
          <w:sz w:val="24"/>
          <w:szCs w:val="24"/>
          <w:rPrChange w:id="97" w:author="Kristin Vanderbilt" w:date="2017-02-14T15:27:00Z">
            <w:rPr>
              <w:rFonts w:ascii="Times New Roman" w:eastAsia="Times New Roman" w:hAnsi="Times New Roman" w:cs="Times New Roman"/>
              <w:sz w:val="24"/>
              <w:szCs w:val="24"/>
              <w:highlight w:val="yellow"/>
            </w:rPr>
          </w:rPrChange>
        </w:rPr>
        <w:t>Sites should have a management plan for the Information Management System indicating how critical tasks are accomplished by site personnel.</w:t>
      </w:r>
    </w:p>
    <w:p w14:paraId="36A07951" w14:textId="2AF6CF81" w:rsidR="00311C04" w:rsidRPr="0021593B" w:rsidRDefault="00AB7346" w:rsidP="00AB7346">
      <w:pPr>
        <w:rPr>
          <w:rFonts w:ascii="Times New Roman" w:eastAsia="Times New Roman" w:hAnsi="Times New Roman" w:cs="Times New Roman"/>
          <w:color w:val="auto"/>
          <w:sz w:val="24"/>
          <w:szCs w:val="24"/>
          <w:rPrChange w:id="98" w:author="Kristin Vanderbilt" w:date="2017-02-14T15:27:00Z">
            <w:rPr>
              <w:rFonts w:ascii="Times New Roman" w:eastAsia="Times New Roman" w:hAnsi="Times New Roman" w:cs="Times New Roman"/>
              <w:sz w:val="24"/>
              <w:szCs w:val="24"/>
              <w:highlight w:val="yellow"/>
            </w:rPr>
          </w:rPrChange>
        </w:rPr>
        <w:pPrChange w:id="99" w:author="Kristin Vanderbilt" w:date="2017-02-14T16:54:00Z">
          <w:pPr>
            <w:widowControl w:val="0"/>
            <w:numPr>
              <w:ilvl w:val="2"/>
              <w:numId w:val="4"/>
            </w:numPr>
            <w:spacing w:after="0" w:line="248" w:lineRule="auto"/>
            <w:ind w:left="1080" w:right="960" w:hanging="360"/>
            <w:jc w:val="both"/>
          </w:pPr>
        </w:pPrChange>
      </w:pPr>
      <w:ins w:id="100" w:author="Kristin Vanderbilt" w:date="2017-02-14T16:54:00Z">
        <w:r>
          <w:rPr>
            <w:rFonts w:ascii="Times New Roman" w:eastAsia="Times New Roman" w:hAnsi="Times New Roman" w:cs="Times New Roman"/>
            <w:color w:val="auto"/>
            <w:sz w:val="24"/>
            <w:szCs w:val="24"/>
          </w:rPr>
          <w:br w:type="page"/>
        </w:r>
      </w:ins>
      <w:bookmarkStart w:id="101" w:name="_GoBack"/>
      <w:bookmarkEnd w:id="101"/>
    </w:p>
    <w:p w14:paraId="0DF04170" w14:textId="77777777" w:rsidR="0036663C" w:rsidRDefault="0036663C" w:rsidP="0036663C">
      <w:pPr>
        <w:widowControl w:val="0"/>
        <w:spacing w:after="0" w:line="248" w:lineRule="auto"/>
        <w:ind w:left="1080" w:right="960"/>
        <w:jc w:val="both"/>
        <w:rPr>
          <w:rFonts w:ascii="Times New Roman" w:eastAsia="Times New Roman" w:hAnsi="Times New Roman" w:cs="Times New Roman"/>
          <w:sz w:val="24"/>
          <w:szCs w:val="24"/>
          <w:highlight w:val="yellow"/>
        </w:rPr>
      </w:pPr>
    </w:p>
    <w:p w14:paraId="550B266D" w14:textId="77777777" w:rsidR="00311C04" w:rsidRDefault="00307CF2">
      <w:pPr>
        <w:widowControl w:val="0"/>
        <w:spacing w:after="0" w:line="248" w:lineRule="auto"/>
        <w:ind w:right="960"/>
        <w:jc w:val="both"/>
      </w:pPr>
      <w:r>
        <w:rPr>
          <w:rFonts w:ascii="Times New Roman" w:eastAsia="Times New Roman" w:hAnsi="Times New Roman" w:cs="Times New Roman"/>
          <w:b/>
          <w:sz w:val="24"/>
          <w:szCs w:val="24"/>
        </w:rPr>
        <w:t xml:space="preserve">B. Information Management System support for site, network, and community science </w:t>
      </w:r>
    </w:p>
    <w:p w14:paraId="27CDFB0A" w14:textId="77777777" w:rsidR="00311C04" w:rsidRDefault="00311C04">
      <w:pPr>
        <w:widowControl w:val="0"/>
        <w:spacing w:after="0" w:line="279" w:lineRule="auto"/>
      </w:pPr>
    </w:p>
    <w:p w14:paraId="24248780" w14:textId="77777777" w:rsidR="00311C04" w:rsidRDefault="00307CF2">
      <w:pPr>
        <w:widowControl w:val="0"/>
        <w:numPr>
          <w:ilvl w:val="1"/>
          <w:numId w:val="5"/>
        </w:numPr>
        <w:spacing w:after="0" w:line="240" w:lineRule="auto"/>
        <w:ind w:left="60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Integration with site science </w:t>
      </w:r>
    </w:p>
    <w:p w14:paraId="286EFD50" w14:textId="77777777" w:rsidR="00311C04" w:rsidRDefault="00311C04">
      <w:pPr>
        <w:widowControl w:val="0"/>
        <w:spacing w:after="0" w:line="26" w:lineRule="auto"/>
      </w:pPr>
    </w:p>
    <w:p w14:paraId="44F8A84D" w14:textId="77777777" w:rsidR="00311C04" w:rsidRDefault="00307CF2">
      <w:pPr>
        <w:widowControl w:val="0"/>
        <w:numPr>
          <w:ilvl w:val="2"/>
          <w:numId w:val="5"/>
        </w:numPr>
        <w:spacing w:after="0" w:line="240" w:lineRule="auto"/>
        <w:ind w:left="1080" w:right="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stages of research design and development, from initial project design to final archiving of data and metadata, should be integrated into the Information Management System. </w:t>
      </w:r>
    </w:p>
    <w:p w14:paraId="125D5B55" w14:textId="77777777" w:rsidR="00311C04" w:rsidRDefault="00307CF2">
      <w:pPr>
        <w:widowControl w:val="0"/>
        <w:numPr>
          <w:ilvl w:val="2"/>
          <w:numId w:val="5"/>
        </w:numPr>
        <w:spacing w:after="0" w:line="240" w:lineRule="auto"/>
        <w:ind w:left="1080" w:right="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Meetings between the information manager and researchers are encouraged.  </w:t>
      </w:r>
    </w:p>
    <w:p w14:paraId="228578B0" w14:textId="77777777" w:rsidR="00311C04" w:rsidRDefault="00307CF2">
      <w:pPr>
        <w:widowControl w:val="0"/>
        <w:numPr>
          <w:ilvl w:val="2"/>
          <w:numId w:val="5"/>
        </w:numPr>
        <w:spacing w:after="0" w:line="240" w:lineRule="auto"/>
        <w:ind w:left="1080" w:right="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Periodic internal review of the I</w:t>
      </w:r>
      <w:r w:rsidR="00C22009">
        <w:rPr>
          <w:rFonts w:ascii="Times New Roman" w:eastAsia="Times New Roman" w:hAnsi="Times New Roman" w:cs="Times New Roman"/>
          <w:sz w:val="24"/>
          <w:szCs w:val="24"/>
        </w:rPr>
        <w:t xml:space="preserve">nformation </w:t>
      </w:r>
      <w:r>
        <w:rPr>
          <w:rFonts w:ascii="Times New Roman" w:eastAsia="Times New Roman" w:hAnsi="Times New Roman" w:cs="Times New Roman"/>
          <w:sz w:val="24"/>
          <w:szCs w:val="24"/>
        </w:rPr>
        <w:t>M</w:t>
      </w:r>
      <w:r w:rsidR="00C22009">
        <w:rPr>
          <w:rFonts w:ascii="Times New Roman" w:eastAsia="Times New Roman" w:hAnsi="Times New Roman" w:cs="Times New Roman"/>
          <w:sz w:val="24"/>
          <w:szCs w:val="24"/>
        </w:rPr>
        <w:t xml:space="preserve">anagement </w:t>
      </w:r>
      <w:r>
        <w:rPr>
          <w:rFonts w:ascii="Times New Roman" w:eastAsia="Times New Roman" w:hAnsi="Times New Roman" w:cs="Times New Roman"/>
          <w:sz w:val="24"/>
          <w:szCs w:val="24"/>
        </w:rPr>
        <w:t>S</w:t>
      </w:r>
      <w:r w:rsidR="00C22009">
        <w:rPr>
          <w:rFonts w:ascii="Times New Roman" w:eastAsia="Times New Roman" w:hAnsi="Times New Roman" w:cs="Times New Roman"/>
          <w:sz w:val="24"/>
          <w:szCs w:val="24"/>
        </w:rPr>
        <w:t>ystem</w:t>
      </w:r>
      <w:r>
        <w:rPr>
          <w:rFonts w:ascii="Times New Roman" w:eastAsia="Times New Roman" w:hAnsi="Times New Roman" w:cs="Times New Roman"/>
          <w:sz w:val="24"/>
          <w:szCs w:val="24"/>
        </w:rPr>
        <w:t xml:space="preserve"> is encouraged.</w:t>
      </w:r>
    </w:p>
    <w:p w14:paraId="7573C33D" w14:textId="77777777" w:rsidR="00311C04" w:rsidRPr="005041BD" w:rsidRDefault="00307CF2">
      <w:pPr>
        <w:widowControl w:val="0"/>
        <w:numPr>
          <w:ilvl w:val="2"/>
          <w:numId w:val="5"/>
        </w:numPr>
        <w:spacing w:after="0" w:line="248" w:lineRule="auto"/>
        <w:ind w:left="1080" w:right="20" w:hanging="360"/>
        <w:jc w:val="both"/>
        <w:rPr>
          <w:rFonts w:ascii="Times New Roman" w:eastAsia="Times New Roman" w:hAnsi="Times New Roman" w:cs="Times New Roman"/>
          <w:sz w:val="24"/>
          <w:szCs w:val="24"/>
          <w:highlight w:val="yellow"/>
          <w:rPrChange w:id="102" w:author="Kristin Vanderbilt" w:date="2017-02-14T16:22:00Z">
            <w:rPr>
              <w:rFonts w:ascii="Times New Roman" w:eastAsia="Times New Roman" w:hAnsi="Times New Roman" w:cs="Times New Roman"/>
              <w:sz w:val="24"/>
              <w:szCs w:val="24"/>
            </w:rPr>
          </w:rPrChange>
        </w:rPr>
      </w:pPr>
      <w:r w:rsidRPr="005041BD">
        <w:rPr>
          <w:rFonts w:ascii="Times New Roman" w:eastAsia="Times New Roman" w:hAnsi="Times New Roman" w:cs="Times New Roman"/>
          <w:sz w:val="24"/>
          <w:szCs w:val="24"/>
          <w:highlight w:val="yellow"/>
          <w:rPrChange w:id="103" w:author="Kristin Vanderbilt" w:date="2017-02-14T16:22:00Z">
            <w:rPr>
              <w:rFonts w:ascii="Times New Roman" w:eastAsia="Times New Roman" w:hAnsi="Times New Roman" w:cs="Times New Roman"/>
              <w:sz w:val="24"/>
              <w:szCs w:val="24"/>
            </w:rPr>
          </w:rPrChange>
        </w:rPr>
        <w:t xml:space="preserve">Data sets and other information products should be easy to search, find, and download by site </w:t>
      </w:r>
      <w:commentRangeStart w:id="104"/>
      <w:r w:rsidRPr="005041BD">
        <w:rPr>
          <w:rFonts w:ascii="Times New Roman" w:eastAsia="Times New Roman" w:hAnsi="Times New Roman" w:cs="Times New Roman"/>
          <w:sz w:val="24"/>
          <w:szCs w:val="24"/>
          <w:highlight w:val="yellow"/>
          <w:rPrChange w:id="105" w:author="Kristin Vanderbilt" w:date="2017-02-14T16:22:00Z">
            <w:rPr>
              <w:rFonts w:ascii="Times New Roman" w:eastAsia="Times New Roman" w:hAnsi="Times New Roman" w:cs="Times New Roman"/>
              <w:sz w:val="24"/>
              <w:szCs w:val="24"/>
            </w:rPr>
          </w:rPrChange>
        </w:rPr>
        <w:t>researchers</w:t>
      </w:r>
      <w:commentRangeEnd w:id="104"/>
      <w:r w:rsidR="005041BD">
        <w:rPr>
          <w:rStyle w:val="CommentReference"/>
        </w:rPr>
        <w:commentReference w:id="104"/>
      </w:r>
      <w:r w:rsidRPr="005041BD">
        <w:rPr>
          <w:rFonts w:ascii="Times New Roman" w:eastAsia="Times New Roman" w:hAnsi="Times New Roman" w:cs="Times New Roman"/>
          <w:sz w:val="24"/>
          <w:szCs w:val="24"/>
          <w:highlight w:val="yellow"/>
          <w:rPrChange w:id="106" w:author="Kristin Vanderbilt" w:date="2017-02-14T16:22:00Z">
            <w:rPr>
              <w:rFonts w:ascii="Times New Roman" w:eastAsia="Times New Roman" w:hAnsi="Times New Roman" w:cs="Times New Roman"/>
              <w:sz w:val="24"/>
              <w:szCs w:val="24"/>
            </w:rPr>
          </w:rPrChange>
        </w:rPr>
        <w:t>.</w:t>
      </w:r>
    </w:p>
    <w:p w14:paraId="7515EA0D" w14:textId="77777777" w:rsidR="00311C04" w:rsidRDefault="00311C04">
      <w:pPr>
        <w:widowControl w:val="0"/>
        <w:spacing w:after="0" w:line="231" w:lineRule="auto"/>
      </w:pPr>
    </w:p>
    <w:p w14:paraId="64C0EE54" w14:textId="77777777" w:rsidR="00311C04" w:rsidRDefault="00307CF2">
      <w:pPr>
        <w:widowControl w:val="0"/>
        <w:numPr>
          <w:ilvl w:val="1"/>
          <w:numId w:val="5"/>
        </w:numPr>
        <w:spacing w:after="0" w:line="240" w:lineRule="auto"/>
        <w:ind w:left="60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Policies </w:t>
      </w:r>
    </w:p>
    <w:p w14:paraId="58840539" w14:textId="77777777" w:rsidR="00311C04" w:rsidRDefault="00311C04">
      <w:pPr>
        <w:widowControl w:val="0"/>
        <w:spacing w:after="0" w:line="26" w:lineRule="auto"/>
      </w:pPr>
    </w:p>
    <w:p w14:paraId="5BC94D72" w14:textId="77777777" w:rsidR="00311C04" w:rsidRDefault="00307CF2">
      <w:pPr>
        <w:widowControl w:val="0"/>
        <w:numPr>
          <w:ilvl w:val="2"/>
          <w:numId w:val="5"/>
        </w:numPr>
        <w:spacing w:after="0" w:line="248" w:lineRule="auto"/>
        <w:ind w:left="1080" w:right="1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Site data release, access, and use policies should comply with LTER Network policies [1]. </w:t>
      </w:r>
    </w:p>
    <w:p w14:paraId="54AD0446" w14:textId="77777777" w:rsidR="00311C04" w:rsidRDefault="00307CF2">
      <w:pPr>
        <w:widowControl w:val="0"/>
        <w:numPr>
          <w:ilvl w:val="1"/>
          <w:numId w:val="1"/>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Site policies should be clearly stated on the site information portal. </w:t>
      </w:r>
    </w:p>
    <w:p w14:paraId="0C89E6EC" w14:textId="77777777" w:rsidR="00311C04" w:rsidRDefault="00311C04">
      <w:pPr>
        <w:widowControl w:val="0"/>
        <w:spacing w:after="0" w:line="276" w:lineRule="auto"/>
      </w:pPr>
    </w:p>
    <w:p w14:paraId="216C9805" w14:textId="77777777" w:rsidR="00311C04" w:rsidRDefault="00307CF2">
      <w:pPr>
        <w:widowControl w:val="0"/>
        <w:numPr>
          <w:ilvl w:val="0"/>
          <w:numId w:val="2"/>
        </w:numPr>
        <w:spacing w:after="0" w:line="240" w:lineRule="auto"/>
        <w:ind w:left="60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Metadata </w:t>
      </w:r>
    </w:p>
    <w:p w14:paraId="5E10B8B4" w14:textId="77777777" w:rsidR="00311C04" w:rsidRDefault="00311C04">
      <w:pPr>
        <w:widowControl w:val="0"/>
        <w:spacing w:after="0" w:line="26" w:lineRule="auto"/>
      </w:pPr>
    </w:p>
    <w:p w14:paraId="428AB6C5" w14:textId="77777777" w:rsidR="00311C04" w:rsidRDefault="00307CF2">
      <w:pPr>
        <w:widowControl w:val="0"/>
        <w:numPr>
          <w:ilvl w:val="1"/>
          <w:numId w:val="2"/>
        </w:numPr>
        <w:spacing w:after="0" w:line="240" w:lineRule="auto"/>
        <w:ind w:left="1080" w:right="1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Metadata should be of sufficient quality and completeness to ensure long-term (&gt; 20 years) usability of data [5]. </w:t>
      </w:r>
    </w:p>
    <w:p w14:paraId="5E927430" w14:textId="77777777" w:rsidR="00311C04" w:rsidRDefault="00307CF2">
      <w:pPr>
        <w:widowControl w:val="0"/>
        <w:numPr>
          <w:ilvl w:val="1"/>
          <w:numId w:val="2"/>
        </w:numPr>
        <w:spacing w:after="0" w:line="244"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must comply with quality measures appropriate to the repository where they are archived.   </w:t>
      </w:r>
    </w:p>
    <w:p w14:paraId="5A31EAFA" w14:textId="77777777" w:rsidR="00311C04" w:rsidRDefault="00311C04">
      <w:pPr>
        <w:widowControl w:val="0"/>
        <w:spacing w:after="0" w:line="244" w:lineRule="auto"/>
        <w:ind w:left="720"/>
      </w:pPr>
    </w:p>
    <w:p w14:paraId="481065B1" w14:textId="77777777" w:rsidR="00311C04" w:rsidRDefault="00307CF2">
      <w:pPr>
        <w:widowControl w:val="0"/>
        <w:numPr>
          <w:ilvl w:val="0"/>
          <w:numId w:val="2"/>
        </w:numPr>
        <w:spacing w:after="0" w:line="240" w:lineRule="auto"/>
        <w:ind w:left="60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
    <w:p w14:paraId="381A0E38" w14:textId="77777777" w:rsidR="00311C04" w:rsidRDefault="00311C04">
      <w:pPr>
        <w:widowControl w:val="0"/>
        <w:spacing w:after="0" w:line="26" w:lineRule="auto"/>
      </w:pPr>
    </w:p>
    <w:p w14:paraId="5AA048CB" w14:textId="77777777" w:rsidR="00311C04" w:rsidRDefault="00307CF2">
      <w:pPr>
        <w:widowControl w:val="0"/>
        <w:numPr>
          <w:ilvl w:val="1"/>
          <w:numId w:val="2"/>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integrity should be protected by appropriate quality control procedures (i.e., range checks, duplicate detection, enumeration checks [e.g., codes, sites, taxonomic]).</w:t>
      </w:r>
    </w:p>
    <w:p w14:paraId="52157467" w14:textId="77777777" w:rsidR="00311C04" w:rsidRDefault="00311C04">
      <w:pPr>
        <w:widowControl w:val="0"/>
        <w:spacing w:after="0" w:line="231" w:lineRule="auto"/>
      </w:pPr>
    </w:p>
    <w:p w14:paraId="1C1F7966" w14:textId="77777777" w:rsidR="00311C04" w:rsidRDefault="00307CF2">
      <w:pPr>
        <w:widowControl w:val="0"/>
        <w:numPr>
          <w:ilvl w:val="0"/>
          <w:numId w:val="2"/>
        </w:numPr>
        <w:spacing w:after="0" w:line="240" w:lineRule="auto"/>
        <w:ind w:left="60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Contribution to LTER Network and community activities </w:t>
      </w:r>
    </w:p>
    <w:p w14:paraId="7E80F9B2" w14:textId="77777777" w:rsidR="00311C04" w:rsidRDefault="00311C04">
      <w:pPr>
        <w:widowControl w:val="0"/>
        <w:spacing w:after="0" w:line="26" w:lineRule="auto"/>
      </w:pPr>
    </w:p>
    <w:p w14:paraId="34F811FC" w14:textId="21DED336" w:rsidR="00311C04" w:rsidRDefault="00307CF2">
      <w:pPr>
        <w:widowControl w:val="0"/>
        <w:numPr>
          <w:ilvl w:val="1"/>
          <w:numId w:val="2"/>
        </w:numPr>
        <w:spacing w:after="0" w:line="240" w:lineRule="auto"/>
        <w:ind w:left="1080" w:right="180" w:hanging="360"/>
        <w:rPr>
          <w:rFonts w:ascii="Times New Roman" w:eastAsia="Times New Roman" w:hAnsi="Times New Roman" w:cs="Times New Roman"/>
          <w:sz w:val="24"/>
          <w:szCs w:val="24"/>
        </w:rPr>
      </w:pPr>
      <w:r w:rsidRPr="00AB7346">
        <w:rPr>
          <w:rFonts w:ascii="Times New Roman" w:eastAsia="Times New Roman" w:hAnsi="Times New Roman" w:cs="Times New Roman"/>
          <w:sz w:val="24"/>
          <w:szCs w:val="24"/>
          <w:highlight w:val="yellow"/>
          <w:rPrChange w:id="107" w:author="Kristin Vanderbilt" w:date="2017-02-14T16:53:00Z">
            <w:rPr>
              <w:rFonts w:ascii="Times New Roman" w:eastAsia="Times New Roman" w:hAnsi="Times New Roman" w:cs="Times New Roman"/>
              <w:sz w:val="24"/>
              <w:szCs w:val="24"/>
            </w:rPr>
          </w:rPrChange>
        </w:rPr>
        <w:t>Site should contribute relevant data and metadata to network information resources appro</w:t>
      </w:r>
      <w:r w:rsidR="0021028D" w:rsidRPr="00AB7346">
        <w:rPr>
          <w:rFonts w:ascii="Times New Roman" w:eastAsia="Times New Roman" w:hAnsi="Times New Roman" w:cs="Times New Roman"/>
          <w:sz w:val="24"/>
          <w:szCs w:val="24"/>
          <w:highlight w:val="yellow"/>
          <w:rPrChange w:id="108" w:author="Kristin Vanderbilt" w:date="2017-02-14T16:53:00Z">
            <w:rPr>
              <w:rFonts w:ascii="Times New Roman" w:eastAsia="Times New Roman" w:hAnsi="Times New Roman" w:cs="Times New Roman"/>
              <w:sz w:val="24"/>
              <w:szCs w:val="24"/>
            </w:rPr>
          </w:rPrChange>
        </w:rPr>
        <w:t>ved by the LTER Science Council</w:t>
      </w:r>
      <w:r w:rsidRPr="00AB7346">
        <w:rPr>
          <w:rFonts w:ascii="Times New Roman" w:eastAsia="Times New Roman" w:hAnsi="Times New Roman" w:cs="Times New Roman"/>
          <w:sz w:val="24"/>
          <w:szCs w:val="24"/>
          <w:highlight w:val="yellow"/>
          <w:rPrChange w:id="109" w:author="Kristin Vanderbilt" w:date="2017-02-14T16:53:00Z">
            <w:rPr>
              <w:rFonts w:ascii="Times New Roman" w:eastAsia="Times New Roman" w:hAnsi="Times New Roman" w:cs="Times New Roman"/>
              <w:sz w:val="24"/>
              <w:szCs w:val="24"/>
            </w:rPr>
          </w:rPrChange>
        </w:rPr>
        <w:t xml:space="preserve"> (</w:t>
      </w:r>
      <w:ins w:id="110" w:author="Kristin Vanderbilt" w:date="2017-02-14T16:30:00Z">
        <w:r w:rsidR="005041BD" w:rsidRPr="00AB7346">
          <w:rPr>
            <w:rFonts w:ascii="Times New Roman" w:eastAsia="Times New Roman" w:hAnsi="Times New Roman" w:cs="Times New Roman"/>
            <w:sz w:val="24"/>
            <w:szCs w:val="24"/>
            <w:highlight w:val="yellow"/>
            <w:rPrChange w:id="111" w:author="Kristin Vanderbilt" w:date="2017-02-14T16:53:00Z">
              <w:rPr>
                <w:rFonts w:ascii="Times New Roman" w:eastAsia="Times New Roman" w:hAnsi="Times New Roman" w:cs="Times New Roman"/>
                <w:sz w:val="24"/>
                <w:szCs w:val="24"/>
              </w:rPr>
            </w:rPrChange>
          </w:rPr>
          <w:t>e</w:t>
        </w:r>
      </w:ins>
      <w:ins w:id="112" w:author="Kristin Vanderbilt" w:date="2017-02-14T16:31:00Z">
        <w:r w:rsidR="00543C4E" w:rsidRPr="00AB7346">
          <w:rPr>
            <w:rFonts w:ascii="Times New Roman" w:eastAsia="Times New Roman" w:hAnsi="Times New Roman" w:cs="Times New Roman"/>
            <w:sz w:val="24"/>
            <w:szCs w:val="24"/>
            <w:highlight w:val="yellow"/>
            <w:rPrChange w:id="113" w:author="Kristin Vanderbilt" w:date="2017-02-14T16:53:00Z">
              <w:rPr>
                <w:rFonts w:ascii="Times New Roman" w:eastAsia="Times New Roman" w:hAnsi="Times New Roman" w:cs="Times New Roman"/>
                <w:sz w:val="24"/>
                <w:szCs w:val="24"/>
              </w:rPr>
            </w:rPrChange>
          </w:rPr>
          <w:t>.</w:t>
        </w:r>
      </w:ins>
      <w:ins w:id="114" w:author="Kristin Vanderbilt" w:date="2017-02-14T16:30:00Z">
        <w:r w:rsidR="005041BD" w:rsidRPr="00AB7346">
          <w:rPr>
            <w:rFonts w:ascii="Times New Roman" w:eastAsia="Times New Roman" w:hAnsi="Times New Roman" w:cs="Times New Roman"/>
            <w:sz w:val="24"/>
            <w:szCs w:val="24"/>
            <w:highlight w:val="yellow"/>
            <w:rPrChange w:id="115" w:author="Kristin Vanderbilt" w:date="2017-02-14T16:53:00Z">
              <w:rPr>
                <w:rFonts w:ascii="Times New Roman" w:eastAsia="Times New Roman" w:hAnsi="Times New Roman" w:cs="Times New Roman"/>
                <w:sz w:val="24"/>
                <w:szCs w:val="24"/>
              </w:rPr>
            </w:rPrChange>
          </w:rPr>
          <w:t xml:space="preserve">g., </w:t>
        </w:r>
      </w:ins>
      <w:r w:rsidRPr="00AB7346">
        <w:rPr>
          <w:rFonts w:ascii="Times New Roman" w:eastAsia="Times New Roman" w:hAnsi="Times New Roman" w:cs="Times New Roman"/>
          <w:sz w:val="24"/>
          <w:szCs w:val="24"/>
          <w:highlight w:val="yellow"/>
          <w:rPrChange w:id="116" w:author="Kristin Vanderbilt" w:date="2017-02-14T16:53:00Z">
            <w:rPr>
              <w:rFonts w:ascii="Times New Roman" w:eastAsia="Times New Roman" w:hAnsi="Times New Roman" w:cs="Times New Roman"/>
              <w:sz w:val="24"/>
              <w:szCs w:val="24"/>
            </w:rPr>
          </w:rPrChange>
        </w:rPr>
        <w:t>LTER Data Portal</w:t>
      </w:r>
      <w:del w:id="117" w:author="Kristin Vanderbilt" w:date="2017-02-14T16:30:00Z">
        <w:r w:rsidRPr="00AB7346" w:rsidDel="005041BD">
          <w:rPr>
            <w:rFonts w:ascii="Times New Roman" w:eastAsia="Times New Roman" w:hAnsi="Times New Roman" w:cs="Times New Roman"/>
            <w:sz w:val="24"/>
            <w:szCs w:val="24"/>
            <w:highlight w:val="yellow"/>
            <w:rPrChange w:id="118" w:author="Kristin Vanderbilt" w:date="2017-02-14T16:53:00Z">
              <w:rPr>
                <w:rFonts w:ascii="Times New Roman" w:eastAsia="Times New Roman" w:hAnsi="Times New Roman" w:cs="Times New Roman"/>
                <w:sz w:val="24"/>
                <w:szCs w:val="24"/>
              </w:rPr>
            </w:rPrChange>
          </w:rPr>
          <w:delText>, ClimDB, SiteDB, etc).</w:delText>
        </w:r>
      </w:del>
      <w:ins w:id="119" w:author="Kristin Vanderbilt" w:date="2017-02-14T16:30:00Z">
        <w:r w:rsidR="00543C4E" w:rsidRPr="00AB7346">
          <w:rPr>
            <w:rFonts w:ascii="Times New Roman" w:eastAsia="Times New Roman" w:hAnsi="Times New Roman" w:cs="Times New Roman"/>
            <w:sz w:val="24"/>
            <w:szCs w:val="24"/>
            <w:highlight w:val="yellow"/>
            <w:rPrChange w:id="120" w:author="Kristin Vanderbilt" w:date="2017-02-14T16:53:00Z">
              <w:rPr>
                <w:rFonts w:ascii="Times New Roman" w:eastAsia="Times New Roman" w:hAnsi="Times New Roman" w:cs="Times New Roman"/>
                <w:sz w:val="24"/>
                <w:szCs w:val="24"/>
              </w:rPr>
            </w:rPrChange>
          </w:rPr>
          <w:t xml:space="preserve"> or other active cross-site databases).</w:t>
        </w:r>
        <w:r w:rsidR="00543C4E">
          <w:rPr>
            <w:rFonts w:ascii="Times New Roman" w:eastAsia="Times New Roman" w:hAnsi="Times New Roman" w:cs="Times New Roman"/>
            <w:sz w:val="24"/>
            <w:szCs w:val="24"/>
          </w:rPr>
          <w:t xml:space="preserve">   </w:t>
        </w:r>
      </w:ins>
      <w:del w:id="121" w:author="Kristin Vanderbilt" w:date="2017-02-14T16:30:00Z">
        <w:r w:rsidDel="005041BD">
          <w:rPr>
            <w:rFonts w:ascii="Times New Roman" w:eastAsia="Times New Roman" w:hAnsi="Times New Roman" w:cs="Times New Roman"/>
            <w:sz w:val="24"/>
            <w:szCs w:val="24"/>
          </w:rPr>
          <w:delText xml:space="preserve"> </w:delText>
        </w:r>
      </w:del>
    </w:p>
    <w:p w14:paraId="2BD6AED0" w14:textId="77777777" w:rsidR="00311C04" w:rsidRDefault="00307CF2">
      <w:pPr>
        <w:widowControl w:val="0"/>
        <w:numPr>
          <w:ilvl w:val="1"/>
          <w:numId w:val="2"/>
        </w:numPr>
        <w:spacing w:after="0" w:line="242" w:lineRule="auto"/>
        <w:ind w:left="1080" w:right="2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Participation by the Information Manager in other LTER activities such as committees, workshops, and tool development; in community activities such as review teams, panels, training, and collaborations with informatics partners; and in related research activities such as developing proposals and publications, is encouraged. </w:t>
      </w:r>
    </w:p>
    <w:p w14:paraId="65FD393A" w14:textId="77777777" w:rsidR="00311C04" w:rsidRDefault="00311C04">
      <w:pPr>
        <w:widowControl w:val="0"/>
        <w:spacing w:after="0" w:line="241" w:lineRule="auto"/>
      </w:pPr>
    </w:p>
    <w:p w14:paraId="3E8953D7" w14:textId="77777777" w:rsidR="00311C04" w:rsidRDefault="00307CF2">
      <w:pPr>
        <w:widowControl w:val="0"/>
        <w:spacing w:after="0" w:line="240" w:lineRule="auto"/>
      </w:pPr>
      <w:r>
        <w:rPr>
          <w:rFonts w:ascii="Times New Roman" w:eastAsia="Times New Roman" w:hAnsi="Times New Roman" w:cs="Times New Roman"/>
          <w:sz w:val="24"/>
          <w:szCs w:val="24"/>
        </w:rPr>
        <w:t>REFERENCES</w:t>
      </w:r>
    </w:p>
    <w:p w14:paraId="35623CEB" w14:textId="77777777" w:rsidR="00311C04" w:rsidRDefault="00311C04">
      <w:pPr>
        <w:widowControl w:val="0"/>
        <w:spacing w:after="0" w:line="275" w:lineRule="auto"/>
      </w:pPr>
    </w:p>
    <w:p w14:paraId="14C7C6BC" w14:textId="77777777" w:rsidR="00311C04" w:rsidRDefault="00307CF2">
      <w:pPr>
        <w:widowControl w:val="0"/>
        <w:spacing w:after="0" w:line="240" w:lineRule="auto"/>
      </w:pPr>
      <w:r>
        <w:rPr>
          <w:rFonts w:ascii="Times New Roman" w:eastAsia="Times New Roman" w:hAnsi="Times New Roman" w:cs="Times New Roman"/>
          <w:sz w:val="24"/>
          <w:szCs w:val="24"/>
        </w:rPr>
        <w:t xml:space="preserve">[1] Review Criteria for LTER Information Management Version 1.1. 2009.  </w:t>
      </w:r>
      <w:hyperlink r:id="rId11">
        <w:r>
          <w:rPr>
            <w:rFonts w:ascii="Times New Roman" w:eastAsia="Times New Roman" w:hAnsi="Times New Roman" w:cs="Times New Roman"/>
            <w:color w:val="1155CC"/>
            <w:sz w:val="24"/>
            <w:szCs w:val="24"/>
            <w:u w:val="single"/>
          </w:rPr>
          <w:t>http://im.lternet.edu/sites/im.lternet.edu/files/LTER_IM_Review_Criteria_V1.1.pdf</w:t>
        </w:r>
      </w:hyperlink>
      <w:r>
        <w:rPr>
          <w:rFonts w:ascii="Times New Roman" w:eastAsia="Times New Roman" w:hAnsi="Times New Roman" w:cs="Times New Roman"/>
          <w:sz w:val="24"/>
          <w:szCs w:val="24"/>
        </w:rPr>
        <w:t xml:space="preserve"> </w:t>
      </w:r>
    </w:p>
    <w:p w14:paraId="4F1FD916" w14:textId="77777777" w:rsidR="00311C04" w:rsidRDefault="00311C04">
      <w:pPr>
        <w:widowControl w:val="0"/>
        <w:spacing w:after="0" w:line="240" w:lineRule="auto"/>
      </w:pPr>
    </w:p>
    <w:p w14:paraId="13D80314" w14:textId="77777777" w:rsidR="00311C04" w:rsidRDefault="00311C04">
      <w:pPr>
        <w:widowControl w:val="0"/>
        <w:spacing w:after="0" w:line="240" w:lineRule="auto"/>
      </w:pPr>
    </w:p>
    <w:p w14:paraId="60FAC0D3" w14:textId="77777777" w:rsidR="00311C04" w:rsidRDefault="00307CF2">
      <w:pPr>
        <w:widowControl w:val="0"/>
        <w:spacing w:after="0" w:line="240" w:lineRule="auto"/>
      </w:pPr>
      <w:r>
        <w:rPr>
          <w:rFonts w:ascii="Times New Roman" w:eastAsia="Times New Roman" w:hAnsi="Times New Roman" w:cs="Times New Roman"/>
          <w:sz w:val="24"/>
          <w:szCs w:val="24"/>
        </w:rPr>
        <w:t>[2] LTER Network Data Access Policy &amp; LTER Network Data Use Agreement. 2005.</w:t>
      </w:r>
    </w:p>
    <w:p w14:paraId="0EC43F17" w14:textId="77777777" w:rsidR="00311C04" w:rsidRDefault="00311C04">
      <w:pPr>
        <w:widowControl w:val="0"/>
        <w:spacing w:after="0" w:line="26" w:lineRule="auto"/>
      </w:pPr>
    </w:p>
    <w:p w14:paraId="19B50011" w14:textId="77777777" w:rsidR="00311C04" w:rsidRDefault="00307CF2">
      <w:pPr>
        <w:widowControl w:val="0"/>
        <w:spacing w:after="0" w:line="248" w:lineRule="auto"/>
        <w:ind w:right="420"/>
      </w:pPr>
      <w:r>
        <w:rPr>
          <w:rFonts w:ascii="Times New Roman" w:eastAsia="Times New Roman" w:hAnsi="Times New Roman" w:cs="Times New Roman"/>
          <w:sz w:val="24"/>
          <w:szCs w:val="24"/>
        </w:rPr>
        <w:t>See LTER Intranet (</w:t>
      </w:r>
      <w:r>
        <w:rPr>
          <w:rFonts w:ascii="Times New Roman" w:eastAsia="Times New Roman" w:hAnsi="Times New Roman" w:cs="Times New Roman"/>
          <w:color w:val="0000FF"/>
          <w:sz w:val="24"/>
          <w:szCs w:val="24"/>
          <w:u w:val="single"/>
        </w:rPr>
        <w:t>https://lternet.edu/policies/data-access</w:t>
      </w:r>
      <w:r>
        <w:rPr>
          <w:rFonts w:ascii="Times New Roman" w:eastAsia="Times New Roman" w:hAnsi="Times New Roman" w:cs="Times New Roman"/>
          <w:sz w:val="24"/>
          <w:szCs w:val="24"/>
        </w:rPr>
        <w:t>) for current version.</w:t>
      </w:r>
    </w:p>
    <w:p w14:paraId="4FD0542E" w14:textId="77777777" w:rsidR="00311C04" w:rsidRDefault="00311C04">
      <w:pPr>
        <w:widowControl w:val="0"/>
        <w:spacing w:after="0" w:line="248" w:lineRule="auto"/>
        <w:ind w:right="420"/>
      </w:pPr>
    </w:p>
    <w:p w14:paraId="063A57E9" w14:textId="77777777" w:rsidR="00311C04" w:rsidRDefault="00307CF2">
      <w:pPr>
        <w:widowControl w:val="0"/>
        <w:spacing w:after="0" w:line="248" w:lineRule="auto"/>
        <w:ind w:right="420"/>
      </w:pPr>
      <w:r>
        <w:rPr>
          <w:rFonts w:ascii="Times New Roman" w:eastAsia="Times New Roman" w:hAnsi="Times New Roman" w:cs="Times New Roman"/>
          <w:sz w:val="24"/>
          <w:szCs w:val="24"/>
        </w:rPr>
        <w:t xml:space="preserve">[3] Michener, W.K., J. Porter, M. </w:t>
      </w:r>
      <w:proofErr w:type="spellStart"/>
      <w:r>
        <w:rPr>
          <w:rFonts w:ascii="Times New Roman" w:eastAsia="Times New Roman" w:hAnsi="Times New Roman" w:cs="Times New Roman"/>
          <w:sz w:val="24"/>
          <w:szCs w:val="24"/>
        </w:rPr>
        <w:t>S</w:t>
      </w:r>
      <w:r w:rsidR="0021028D">
        <w:rPr>
          <w:rFonts w:ascii="Times New Roman" w:eastAsia="Times New Roman" w:hAnsi="Times New Roman" w:cs="Times New Roman"/>
          <w:sz w:val="24"/>
          <w:szCs w:val="24"/>
        </w:rPr>
        <w:t>ervilla</w:t>
      </w:r>
      <w:proofErr w:type="spellEnd"/>
      <w:r w:rsidR="0021028D">
        <w:rPr>
          <w:rFonts w:ascii="Times New Roman" w:eastAsia="Times New Roman" w:hAnsi="Times New Roman" w:cs="Times New Roman"/>
          <w:sz w:val="24"/>
          <w:szCs w:val="24"/>
        </w:rPr>
        <w:t>, K. Vanderbilt.2011.</w:t>
      </w:r>
      <w:r>
        <w:rPr>
          <w:rFonts w:ascii="Times New Roman" w:eastAsia="Times New Roman" w:hAnsi="Times New Roman" w:cs="Times New Roman"/>
          <w:sz w:val="24"/>
          <w:szCs w:val="24"/>
        </w:rPr>
        <w:t xml:space="preserve"> Long term ecological research and information management. 6:13-24.</w:t>
      </w:r>
    </w:p>
    <w:p w14:paraId="074B280A" w14:textId="77777777" w:rsidR="00311C04" w:rsidRDefault="00311C04">
      <w:pPr>
        <w:widowControl w:val="0"/>
        <w:spacing w:after="0" w:line="232" w:lineRule="auto"/>
      </w:pPr>
    </w:p>
    <w:p w14:paraId="694BC96B" w14:textId="77777777" w:rsidR="00311C04" w:rsidRDefault="00307CF2">
      <w:pPr>
        <w:widowControl w:val="0"/>
        <w:spacing w:after="0" w:line="240" w:lineRule="auto"/>
      </w:pPr>
      <w:r>
        <w:rPr>
          <w:rFonts w:ascii="Times New Roman" w:eastAsia="Times New Roman" w:hAnsi="Times New Roman" w:cs="Times New Roman"/>
          <w:sz w:val="24"/>
          <w:szCs w:val="24"/>
          <w:highlight w:val="yellow"/>
        </w:rPr>
        <w:t>[4] Guidelines for LTER Web Site Design and Content.</w:t>
      </w:r>
    </w:p>
    <w:p w14:paraId="1B7AFA25" w14:textId="77777777" w:rsidR="00311C04" w:rsidRDefault="00311C04">
      <w:pPr>
        <w:widowControl w:val="0"/>
        <w:spacing w:after="0" w:line="26" w:lineRule="auto"/>
      </w:pPr>
    </w:p>
    <w:p w14:paraId="57DB22F9" w14:textId="77777777" w:rsidR="00311C04" w:rsidRDefault="00307CF2">
      <w:pPr>
        <w:widowControl w:val="0"/>
        <w:spacing w:after="0" w:line="248" w:lineRule="auto"/>
        <w:ind w:right="140"/>
      </w:pPr>
      <w:r w:rsidRPr="0021028D">
        <w:rPr>
          <w:rFonts w:ascii="Times New Roman" w:eastAsia="Times New Roman" w:hAnsi="Times New Roman" w:cs="Times New Roman"/>
          <w:sz w:val="24"/>
          <w:szCs w:val="24"/>
          <w:highlight w:val="yellow"/>
        </w:rPr>
        <w:t>See LTER Intranet (</w:t>
      </w:r>
      <w:hyperlink r:id="rId12">
        <w:r w:rsidRPr="0021028D">
          <w:rPr>
            <w:color w:val="0000FF"/>
            <w:highlight w:val="yellow"/>
          </w:rPr>
          <w:t>http://im.lternet.edu/sites/im.lternet.edu/files/LTER_Web_Site_Design_and_Content_Guidelines_V1.1_0.pdf</w:t>
        </w:r>
      </w:hyperlink>
      <w:r w:rsidRPr="0021028D">
        <w:rPr>
          <w:rFonts w:ascii="Times New Roman" w:eastAsia="Times New Roman" w:hAnsi="Times New Roman" w:cs="Times New Roman"/>
          <w:sz w:val="24"/>
          <w:szCs w:val="24"/>
          <w:highlight w:val="yellow"/>
        </w:rPr>
        <w:t>) for current version.</w:t>
      </w:r>
    </w:p>
    <w:p w14:paraId="0CD999E1" w14:textId="77777777" w:rsidR="00311C04" w:rsidRDefault="00311C04">
      <w:pPr>
        <w:widowControl w:val="0"/>
        <w:spacing w:after="0" w:line="248" w:lineRule="auto"/>
        <w:ind w:right="140"/>
      </w:pPr>
    </w:p>
    <w:p w14:paraId="12F1040A" w14:textId="77777777" w:rsidR="00311C04" w:rsidRDefault="00307CF2">
      <w:pPr>
        <w:widowControl w:val="0"/>
        <w:spacing w:after="0" w:line="248" w:lineRule="auto"/>
        <w:ind w:right="140"/>
      </w:pPr>
      <w:r>
        <w:rPr>
          <w:rFonts w:ascii="Times New Roman" w:eastAsia="Times New Roman" w:hAnsi="Times New Roman" w:cs="Times New Roman"/>
          <w:sz w:val="24"/>
          <w:szCs w:val="24"/>
        </w:rPr>
        <w:t xml:space="preserve">[5]  Michener, W. K., J. W. Brunt, J. J. </w:t>
      </w:r>
      <w:proofErr w:type="spellStart"/>
      <w:r>
        <w:rPr>
          <w:rFonts w:ascii="Times New Roman" w:eastAsia="Times New Roman" w:hAnsi="Times New Roman" w:cs="Times New Roman"/>
          <w:sz w:val="24"/>
          <w:szCs w:val="24"/>
        </w:rPr>
        <w:t>Helly</w:t>
      </w:r>
      <w:proofErr w:type="spellEnd"/>
      <w:r>
        <w:rPr>
          <w:rFonts w:ascii="Times New Roman" w:eastAsia="Times New Roman" w:hAnsi="Times New Roman" w:cs="Times New Roman"/>
          <w:sz w:val="24"/>
          <w:szCs w:val="24"/>
        </w:rPr>
        <w:t xml:space="preserve">, T. B. Kirchner, and S. G. Stafford. 1997. </w:t>
      </w:r>
      <w:proofErr w:type="spellStart"/>
      <w:r>
        <w:rPr>
          <w:rFonts w:ascii="Times New Roman" w:eastAsia="Times New Roman" w:hAnsi="Times New Roman" w:cs="Times New Roman"/>
          <w:sz w:val="24"/>
          <w:szCs w:val="24"/>
        </w:rPr>
        <w:t>Nongeospatial</w:t>
      </w:r>
      <w:proofErr w:type="spellEnd"/>
      <w:r>
        <w:rPr>
          <w:rFonts w:ascii="Times New Roman" w:eastAsia="Times New Roman" w:hAnsi="Times New Roman" w:cs="Times New Roman"/>
          <w:sz w:val="24"/>
          <w:szCs w:val="24"/>
        </w:rPr>
        <w:t xml:space="preserve"> metadata for the ecological sciences. Ecological Applications 7:330-342. </w:t>
      </w:r>
    </w:p>
    <w:p w14:paraId="4334A90F" w14:textId="77777777" w:rsidR="00311C04" w:rsidRDefault="00311C04">
      <w:pPr>
        <w:widowControl w:val="0"/>
        <w:spacing w:after="0" w:line="248" w:lineRule="auto"/>
        <w:ind w:right="140"/>
      </w:pPr>
    </w:p>
    <w:p w14:paraId="56466B7B" w14:textId="77777777" w:rsidR="00311C04" w:rsidRDefault="00311C04">
      <w:pPr>
        <w:widowControl w:val="0"/>
        <w:spacing w:after="0" w:line="248" w:lineRule="auto"/>
        <w:ind w:right="140"/>
      </w:pPr>
    </w:p>
    <w:p w14:paraId="66962F03" w14:textId="77777777" w:rsidR="00311C04" w:rsidRDefault="00311C04">
      <w:pPr>
        <w:widowControl w:val="0"/>
        <w:spacing w:after="0" w:line="248" w:lineRule="auto"/>
        <w:ind w:right="380"/>
      </w:pPr>
    </w:p>
    <w:sectPr w:rsidR="00311C04">
      <w:headerReference w:type="default" r:id="rId13"/>
      <w:pgSz w:w="12240" w:h="15840"/>
      <w:pgMar w:top="1420" w:right="168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4" w:author="Kristin Vanderbilt" w:date="2017-02-14T16:22:00Z" w:initials="KV">
    <w:p w14:paraId="119C7F1D" w14:textId="71BEE2C2" w:rsidR="005041BD" w:rsidRDefault="005041BD">
      <w:pPr>
        <w:pStyle w:val="CommentText"/>
      </w:pPr>
      <w:r>
        <w:rPr>
          <w:rStyle w:val="CommentReference"/>
        </w:rPr>
        <w:annotationRef/>
      </w:r>
      <w:r>
        <w:rPr>
          <w:rStyle w:val="CommentReference"/>
        </w:rPr>
        <w:t>From where?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9C7F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F01B7" w14:textId="77777777" w:rsidR="006C1747" w:rsidRDefault="006C1747">
      <w:pPr>
        <w:spacing w:after="0" w:line="240" w:lineRule="auto"/>
      </w:pPr>
      <w:r>
        <w:separator/>
      </w:r>
    </w:p>
  </w:endnote>
  <w:endnote w:type="continuationSeparator" w:id="0">
    <w:p w14:paraId="4343C470" w14:textId="77777777" w:rsidR="006C1747" w:rsidRDefault="006C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3D40F" w14:textId="77777777" w:rsidR="006C1747" w:rsidRDefault="006C1747">
      <w:pPr>
        <w:spacing w:after="0" w:line="240" w:lineRule="auto"/>
      </w:pPr>
      <w:r>
        <w:separator/>
      </w:r>
    </w:p>
  </w:footnote>
  <w:footnote w:type="continuationSeparator" w:id="0">
    <w:p w14:paraId="1A964503" w14:textId="77777777" w:rsidR="006C1747" w:rsidRDefault="006C1747">
      <w:pPr>
        <w:spacing w:after="0" w:line="240" w:lineRule="auto"/>
      </w:pPr>
      <w:r>
        <w:continuationSeparator/>
      </w:r>
    </w:p>
  </w:footnote>
  <w:footnote w:id="1">
    <w:p w14:paraId="13C3AEA7" w14:textId="77777777" w:rsidR="0021028D" w:rsidRDefault="0021028D">
      <w:pPr>
        <w:pStyle w:val="FootnoteText"/>
      </w:pPr>
      <w:r>
        <w:rPr>
          <w:rStyle w:val="FootnoteReference"/>
        </w:rPr>
        <w:footnoteRef/>
      </w:r>
      <w:r>
        <w:t xml:space="preserve"> </w:t>
      </w:r>
      <w:r>
        <w:rPr>
          <w:rFonts w:ascii="Times New Roman" w:eastAsia="Times New Roman" w:hAnsi="Times New Roman" w:cs="Times New Roman"/>
          <w:sz w:val="24"/>
          <w:szCs w:val="24"/>
        </w:rPr>
        <w:t>Portal refers to any mechanism that allows users to locate and retrieve information, including webpages and apps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1EC43" w14:textId="77777777" w:rsidR="00311C04" w:rsidRDefault="00311C0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4EFA"/>
    <w:multiLevelType w:val="multilevel"/>
    <w:tmpl w:val="125491FC"/>
    <w:lvl w:ilvl="0">
      <w:start w:val="1"/>
      <w:numFmt w:val="decimal"/>
      <w:lvlText w:val="%1"/>
      <w:lvlJc w:val="left"/>
      <w:pPr>
        <w:ind w:left="720" w:firstLine="360"/>
      </w:pPr>
    </w:lvl>
    <w:lvl w:ilvl="1">
      <w:start w:val="2"/>
      <w:numFmt w:val="lowerLetter"/>
      <w:lvlText w:val="%2."/>
      <w:lvlJc w:val="left"/>
      <w:pPr>
        <w:ind w:left="1440" w:firstLine="108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6010657"/>
    <w:multiLevelType w:val="multilevel"/>
    <w:tmpl w:val="CB8E7CAE"/>
    <w:lvl w:ilvl="0">
      <w:start w:val="1"/>
      <w:numFmt w:val="upperLetter"/>
      <w:lvlText w:val="%1"/>
      <w:lvlJc w:val="left"/>
      <w:pPr>
        <w:ind w:left="720" w:firstLine="360"/>
      </w:pPr>
    </w:lvl>
    <w:lvl w:ilvl="1">
      <w:start w:val="2"/>
      <w:numFmt w:val="decimal"/>
      <w:lvlText w:val="%2."/>
      <w:lvlJc w:val="left"/>
      <w:pPr>
        <w:ind w:left="1440" w:firstLine="1080"/>
      </w:pPr>
    </w:lvl>
    <w:lvl w:ilvl="2">
      <w:start w:val="1"/>
      <w:numFmt w:val="lowerLetter"/>
      <w:lvlText w:val="%3."/>
      <w:lvlJc w:val="left"/>
      <w:pPr>
        <w:ind w:left="2160" w:firstLine="180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57C56EA6"/>
    <w:multiLevelType w:val="multilevel"/>
    <w:tmpl w:val="4634C322"/>
    <w:lvl w:ilvl="0">
      <w:start w:val="2"/>
      <w:numFmt w:val="upperLetter"/>
      <w:lvlText w:val="%1."/>
      <w:lvlJc w:val="left"/>
      <w:pPr>
        <w:ind w:left="720" w:firstLine="360"/>
      </w:pPr>
    </w:lvl>
    <w:lvl w:ilvl="1">
      <w:start w:val="1"/>
      <w:numFmt w:val="decimal"/>
      <w:lvlText w:val="%2."/>
      <w:lvlJc w:val="left"/>
      <w:pPr>
        <w:ind w:left="1440" w:firstLine="1080"/>
      </w:pPr>
    </w:lvl>
    <w:lvl w:ilvl="2">
      <w:start w:val="1"/>
      <w:numFmt w:val="lowerLetter"/>
      <w:lvlText w:val="%3."/>
      <w:lvlJc w:val="left"/>
      <w:pPr>
        <w:ind w:left="2160" w:firstLine="180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585B69D9"/>
    <w:multiLevelType w:val="multilevel"/>
    <w:tmpl w:val="E2EAA806"/>
    <w:lvl w:ilvl="0">
      <w:start w:val="1"/>
      <w:numFmt w:val="upperLetter"/>
      <w:lvlText w:val="%1."/>
      <w:lvlJc w:val="left"/>
      <w:pPr>
        <w:ind w:left="720" w:firstLine="360"/>
      </w:pPr>
    </w:lvl>
    <w:lvl w:ilvl="1">
      <w:start w:val="1"/>
      <w:numFmt w:val="decimal"/>
      <w:lvlText w:val="%2."/>
      <w:lvlJc w:val="left"/>
      <w:pPr>
        <w:ind w:left="1440" w:firstLine="1080"/>
      </w:pPr>
    </w:lvl>
    <w:lvl w:ilvl="2">
      <w:start w:val="1"/>
      <w:numFmt w:val="lowerLetter"/>
      <w:lvlText w:val="%3."/>
      <w:lvlJc w:val="left"/>
      <w:pPr>
        <w:ind w:left="2160" w:firstLine="180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781C2356"/>
    <w:multiLevelType w:val="multilevel"/>
    <w:tmpl w:val="CA1E968A"/>
    <w:lvl w:ilvl="0">
      <w:start w:val="3"/>
      <w:numFmt w:val="decimal"/>
      <w:lvlText w:val="%1."/>
      <w:lvlJc w:val="left"/>
      <w:pPr>
        <w:ind w:left="720" w:firstLine="360"/>
      </w:pPr>
    </w:lvl>
    <w:lvl w:ilvl="1">
      <w:start w:val="1"/>
      <w:numFmt w:val="lowerLetter"/>
      <w:lvlText w:val="%2."/>
      <w:lvlJc w:val="left"/>
      <w:pPr>
        <w:ind w:left="1440" w:firstLine="108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4"/>
  </w:num>
  <w:num w:numId="3">
    <w:abstractNumId w:val="3"/>
  </w:num>
  <w:num w:numId="4">
    <w:abstractNumId w:val="1"/>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ristin Vanderbilt">
    <w15:presenceInfo w15:providerId="Windows Live" w15:userId="bff1ca4aa675b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C04"/>
    <w:rsid w:val="00042AD8"/>
    <w:rsid w:val="0021028D"/>
    <w:rsid w:val="0021593B"/>
    <w:rsid w:val="00215CDC"/>
    <w:rsid w:val="0026453F"/>
    <w:rsid w:val="00290420"/>
    <w:rsid w:val="002B710C"/>
    <w:rsid w:val="00307CF2"/>
    <w:rsid w:val="00311C04"/>
    <w:rsid w:val="00340BE8"/>
    <w:rsid w:val="0036663C"/>
    <w:rsid w:val="003A5B8A"/>
    <w:rsid w:val="004E3C16"/>
    <w:rsid w:val="005041BD"/>
    <w:rsid w:val="00515D35"/>
    <w:rsid w:val="00543C4E"/>
    <w:rsid w:val="005C53D8"/>
    <w:rsid w:val="0069362E"/>
    <w:rsid w:val="006C1747"/>
    <w:rsid w:val="00720A4E"/>
    <w:rsid w:val="008B79C5"/>
    <w:rsid w:val="00921886"/>
    <w:rsid w:val="00967D85"/>
    <w:rsid w:val="00AB7346"/>
    <w:rsid w:val="00AD6866"/>
    <w:rsid w:val="00C22009"/>
    <w:rsid w:val="00C8290A"/>
    <w:rsid w:val="00D367C1"/>
    <w:rsid w:val="00D5485D"/>
    <w:rsid w:val="00FB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743D"/>
  <w15:docId w15:val="{687339FC-ECBA-49F2-A087-45E78989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2102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028D"/>
    <w:rPr>
      <w:sz w:val="20"/>
      <w:szCs w:val="20"/>
    </w:rPr>
  </w:style>
  <w:style w:type="character" w:styleId="FootnoteReference">
    <w:name w:val="footnote reference"/>
    <w:basedOn w:val="DefaultParagraphFont"/>
    <w:uiPriority w:val="99"/>
    <w:semiHidden/>
    <w:unhideWhenUsed/>
    <w:rsid w:val="0021028D"/>
    <w:rPr>
      <w:vertAlign w:val="superscript"/>
    </w:rPr>
  </w:style>
  <w:style w:type="character" w:styleId="CommentReference">
    <w:name w:val="annotation reference"/>
    <w:basedOn w:val="DefaultParagraphFont"/>
    <w:uiPriority w:val="99"/>
    <w:semiHidden/>
    <w:unhideWhenUsed/>
    <w:rsid w:val="00C22009"/>
    <w:rPr>
      <w:sz w:val="16"/>
      <w:szCs w:val="16"/>
    </w:rPr>
  </w:style>
  <w:style w:type="paragraph" w:styleId="CommentText">
    <w:name w:val="annotation text"/>
    <w:basedOn w:val="Normal"/>
    <w:link w:val="CommentTextChar"/>
    <w:uiPriority w:val="99"/>
    <w:semiHidden/>
    <w:unhideWhenUsed/>
    <w:rsid w:val="00C22009"/>
    <w:pPr>
      <w:spacing w:line="240" w:lineRule="auto"/>
    </w:pPr>
    <w:rPr>
      <w:sz w:val="20"/>
      <w:szCs w:val="20"/>
    </w:rPr>
  </w:style>
  <w:style w:type="character" w:customStyle="1" w:styleId="CommentTextChar">
    <w:name w:val="Comment Text Char"/>
    <w:basedOn w:val="DefaultParagraphFont"/>
    <w:link w:val="CommentText"/>
    <w:uiPriority w:val="99"/>
    <w:semiHidden/>
    <w:rsid w:val="00C22009"/>
    <w:rPr>
      <w:sz w:val="20"/>
      <w:szCs w:val="20"/>
    </w:rPr>
  </w:style>
  <w:style w:type="paragraph" w:styleId="CommentSubject">
    <w:name w:val="annotation subject"/>
    <w:basedOn w:val="CommentText"/>
    <w:next w:val="CommentText"/>
    <w:link w:val="CommentSubjectChar"/>
    <w:uiPriority w:val="99"/>
    <w:semiHidden/>
    <w:unhideWhenUsed/>
    <w:rsid w:val="00C22009"/>
    <w:rPr>
      <w:b/>
      <w:bCs/>
    </w:rPr>
  </w:style>
  <w:style w:type="character" w:customStyle="1" w:styleId="CommentSubjectChar">
    <w:name w:val="Comment Subject Char"/>
    <w:basedOn w:val="CommentTextChar"/>
    <w:link w:val="CommentSubject"/>
    <w:uiPriority w:val="99"/>
    <w:semiHidden/>
    <w:rsid w:val="00C22009"/>
    <w:rPr>
      <w:b/>
      <w:bCs/>
      <w:sz w:val="20"/>
      <w:szCs w:val="20"/>
    </w:rPr>
  </w:style>
  <w:style w:type="paragraph" w:styleId="BalloonText">
    <w:name w:val="Balloon Text"/>
    <w:basedOn w:val="Normal"/>
    <w:link w:val="BalloonTextChar"/>
    <w:uiPriority w:val="99"/>
    <w:semiHidden/>
    <w:unhideWhenUsed/>
    <w:rsid w:val="00C220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0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portal.lternet.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m.lternet.edu/sites/im.lternet.edu/files/LTER_Web_Site_Design_and_Content_Guidelines_V1.1_0.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lternet.edu/sites/im.lternet.edu/files/LTER_IM_Review_Criteria_V1.1.pdf"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7F481-55D1-4292-A47F-ACC4863AB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Kristin Vanderbilt</dc:creator>
  <cp:lastModifiedBy>Kristin Vanderbilt</cp:lastModifiedBy>
  <cp:revision>8</cp:revision>
  <dcterms:created xsi:type="dcterms:W3CDTF">2017-02-14T22:01:00Z</dcterms:created>
  <dcterms:modified xsi:type="dcterms:W3CDTF">2017-02-14T23:54:00Z</dcterms:modified>
</cp:coreProperties>
</file>